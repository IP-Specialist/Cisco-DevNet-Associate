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53" w:rsidRPr="00307E14" w:rsidRDefault="00C11128" w:rsidP="00307E14">
      <w:pPr>
        <w:pStyle w:val="Heading2"/>
        <w:rPr>
          <w:sz w:val="22"/>
          <w:szCs w:val="22"/>
        </w:rPr>
      </w:pPr>
      <w:r w:rsidRPr="00307E14">
        <w:rPr>
          <w:sz w:val="22"/>
          <w:szCs w:val="22"/>
        </w:rPr>
        <w:t>Lab 0</w:t>
      </w:r>
      <w:ins w:id="0" w:author="Tooba Nisar" w:date="2025-07-22T23:32:00Z">
        <w:r w:rsidRPr="00307E14">
          <w:rPr>
            <w:sz w:val="22"/>
            <w:szCs w:val="22"/>
          </w:rPr>
          <w:t>7</w:t>
        </w:r>
      </w:ins>
      <w:del w:id="1" w:author="Tooba Nisar" w:date="2025-07-22T23:32:00Z">
        <w:r w:rsidRPr="00307E14">
          <w:rPr>
            <w:sz w:val="22"/>
            <w:szCs w:val="22"/>
          </w:rPr>
          <w:delText>6</w:delText>
        </w:r>
      </w:del>
      <w:r w:rsidRPr="00307E14">
        <w:rPr>
          <w:sz w:val="22"/>
          <w:szCs w:val="22"/>
        </w:rPr>
        <w:t>:  Create a Python Unit Test</w:t>
      </w:r>
    </w:p>
    <w:p w:rsidR="00770853" w:rsidRPr="00307E14" w:rsidRDefault="00C11128" w:rsidP="00307E14">
      <w:pPr>
        <w:pStyle w:val="Heading3"/>
        <w:rPr>
          <w:sz w:val="20"/>
          <w:szCs w:val="20"/>
        </w:rPr>
      </w:pPr>
      <w:r w:rsidRPr="00307E14">
        <w:rPr>
          <w:sz w:val="20"/>
          <w:szCs w:val="20"/>
        </w:rPr>
        <w:t>Case Study</w:t>
      </w:r>
    </w:p>
    <w:p w:rsidR="00770853" w:rsidRPr="00307E14" w:rsidRDefault="00C11128" w:rsidP="00307E14">
      <w:pPr>
        <w:rPr>
          <w:sz w:val="20"/>
          <w:szCs w:val="20"/>
        </w:rPr>
      </w:pPr>
      <w:r w:rsidRPr="00307E14">
        <w:rPr>
          <w:sz w:val="20"/>
          <w:szCs w:val="20"/>
        </w:rPr>
        <w:t>TechSphere Networks, a growing network infrastructure enterprise, encountered issues managing the increasing complexity of its network device data. Their team manually tracked information like routers, switches, and appliances using plain text files. As de</w:t>
      </w:r>
      <w:r w:rsidRPr="00307E14">
        <w:rPr>
          <w:sz w:val="20"/>
          <w:szCs w:val="20"/>
        </w:rPr>
        <w:t>vice deployments expanded across different locations, inconsistencies, data duplication, and formatting errors became common. These manual methods created inefficiencies, made data verification difficult, and delayed important tasks. The organization recog</w:t>
      </w:r>
      <w:r w:rsidRPr="00307E14">
        <w:rPr>
          <w:sz w:val="20"/>
          <w:szCs w:val="20"/>
        </w:rPr>
        <w:t>nized the need for a more structured and automated approach to manage and validate its growing datasets effectively.</w:t>
      </w:r>
    </w:p>
    <w:p w:rsidR="00770853" w:rsidRPr="00307E14" w:rsidRDefault="00C11128" w:rsidP="00307E14">
      <w:pPr>
        <w:pStyle w:val="Heading3"/>
        <w:rPr>
          <w:sz w:val="20"/>
          <w:szCs w:val="20"/>
        </w:rPr>
      </w:pPr>
      <w:r w:rsidRPr="00307E14">
        <w:rPr>
          <w:sz w:val="20"/>
          <w:szCs w:val="20"/>
        </w:rPr>
        <w:t>Business Challenge</w:t>
      </w:r>
    </w:p>
    <w:p w:rsidR="00770853" w:rsidRPr="00307E14" w:rsidRDefault="00C11128" w:rsidP="00307E14">
      <w:pPr>
        <w:rPr>
          <w:sz w:val="20"/>
          <w:szCs w:val="20"/>
        </w:rPr>
      </w:pPr>
      <w:r w:rsidRPr="00307E14">
        <w:rPr>
          <w:sz w:val="20"/>
          <w:szCs w:val="20"/>
        </w:rPr>
        <w:t>TechSphere Networks faced operational bottlenecks due to their reliance on manually maintained device logs. The manual s</w:t>
      </w:r>
      <w:r w:rsidRPr="00307E14">
        <w:rPr>
          <w:sz w:val="20"/>
          <w:szCs w:val="20"/>
        </w:rPr>
        <w:t>ystem resulted in duplicated entries and errors, and it demanded technical expertise that only a few staff members possessed. As a result, updates were infrequent, collaboration across departments was limited, and data accuracy suffered. With an increasing</w:t>
      </w:r>
      <w:r w:rsidRPr="00307E14">
        <w:rPr>
          <w:sz w:val="20"/>
          <w:szCs w:val="20"/>
        </w:rPr>
        <w:t xml:space="preserve"> need to maintain device records cleanly and consistently, TechSphere sought a reliable solution that could reduce errors, standardize formatting, and enable even non-technical users to contribute to data management efficiently.</w:t>
      </w:r>
    </w:p>
    <w:p w:rsidR="00770853" w:rsidRPr="00307E14" w:rsidRDefault="00C11128" w:rsidP="00307E14">
      <w:pPr>
        <w:pStyle w:val="Heading3"/>
        <w:rPr>
          <w:sz w:val="20"/>
          <w:szCs w:val="20"/>
        </w:rPr>
      </w:pPr>
      <w:r w:rsidRPr="00307E14">
        <w:rPr>
          <w:sz w:val="20"/>
          <w:szCs w:val="20"/>
        </w:rPr>
        <w:t>Solution</w:t>
      </w:r>
    </w:p>
    <w:p w:rsidR="00770853" w:rsidRPr="00307E14" w:rsidRDefault="00C11128" w:rsidP="00307E14">
      <w:pPr>
        <w:rPr>
          <w:sz w:val="20"/>
          <w:szCs w:val="20"/>
        </w:rPr>
      </w:pPr>
      <w:r w:rsidRPr="00307E14">
        <w:rPr>
          <w:sz w:val="20"/>
          <w:szCs w:val="20"/>
        </w:rPr>
        <w:t>To resolve these i</w:t>
      </w:r>
      <w:r w:rsidRPr="00307E14">
        <w:rPr>
          <w:sz w:val="20"/>
          <w:szCs w:val="20"/>
        </w:rPr>
        <w:t>ssues, TechSphere implemented a Python-based solution that combined structured data (in JSON format) with a recursive search function tested using the unittest framework. The lab-guided approach involved creating a recursive function to extract key-value p</w:t>
      </w:r>
      <w:r w:rsidRPr="00307E14">
        <w:rPr>
          <w:sz w:val="20"/>
          <w:szCs w:val="20"/>
        </w:rPr>
        <w:t xml:space="preserve">airs from nested JSON data, common in network automation.PIs. The solution was tested thoroughly using unit tests to validate whether the function worked as expected, detected valid keys, ignored invalid ones, and consistently returned correct outputs. By </w:t>
      </w:r>
      <w:r w:rsidRPr="00307E14">
        <w:rPr>
          <w:sz w:val="20"/>
          <w:szCs w:val="20"/>
        </w:rPr>
        <w:t>automating validation and structuring the data access logic, TechSphere improved data reliability, reduced human errors, and enabled wider staff participation in maintaining device records, laying the foundation for scalable automation in their IT processe</w:t>
      </w:r>
      <w:r w:rsidRPr="00307E14">
        <w:rPr>
          <w:sz w:val="20"/>
          <w:szCs w:val="20"/>
        </w:rPr>
        <w:t>s.</w:t>
      </w:r>
    </w:p>
    <w:p w:rsidR="00770853" w:rsidRPr="00307E14" w:rsidRDefault="00C11128" w:rsidP="00307E14">
      <w:pPr>
        <w:rPr>
          <w:sz w:val="20"/>
          <w:szCs w:val="20"/>
        </w:rPr>
      </w:pPr>
      <w:r w:rsidRPr="00307E14">
        <w:rPr>
          <w:sz w:val="20"/>
          <w:szCs w:val="20"/>
        </w:rPr>
        <w:t>Follow the</w:t>
      </w:r>
      <w:ins w:id="2" w:author="Tooba Nisar" w:date="2025-07-23T00:42:00Z">
        <w:r w:rsidRPr="00307E14">
          <w:rPr>
            <w:sz w:val="20"/>
            <w:szCs w:val="20"/>
          </w:rPr>
          <w:t>se</w:t>
        </w:r>
      </w:ins>
      <w:r w:rsidRPr="00307E14">
        <w:rPr>
          <w:sz w:val="20"/>
          <w:szCs w:val="20"/>
        </w:rPr>
        <w:t xml:space="preserve"> steps to complete the lab:</w:t>
      </w:r>
    </w:p>
    <w:p w:rsidR="00770853" w:rsidRPr="00307E14" w:rsidRDefault="00C11128" w:rsidP="00307E14">
      <w:pPr>
        <w:numPr>
          <w:ilvl w:val="0"/>
          <w:numId w:val="1"/>
        </w:numPr>
        <w:pBdr>
          <w:top w:val="nil"/>
          <w:left w:val="nil"/>
          <w:bottom w:val="nil"/>
          <w:right w:val="nil"/>
          <w:between w:val="nil"/>
        </w:pBdr>
        <w:spacing w:after="0"/>
        <w:rPr>
          <w:sz w:val="20"/>
          <w:szCs w:val="20"/>
        </w:rPr>
      </w:pPr>
      <w:r w:rsidRPr="00307E14">
        <w:rPr>
          <w:color w:val="000000"/>
          <w:sz w:val="20"/>
          <w:szCs w:val="20"/>
        </w:rPr>
        <w:t>Explore Options in the unittest Framework</w:t>
      </w:r>
    </w:p>
    <w:p w:rsidR="00770853" w:rsidRPr="00307E14" w:rsidRDefault="00C11128" w:rsidP="00307E14">
      <w:pPr>
        <w:numPr>
          <w:ilvl w:val="0"/>
          <w:numId w:val="1"/>
        </w:numPr>
        <w:pBdr>
          <w:top w:val="nil"/>
          <w:left w:val="nil"/>
          <w:bottom w:val="nil"/>
          <w:right w:val="nil"/>
          <w:between w:val="nil"/>
        </w:pBdr>
        <w:rPr>
          <w:sz w:val="20"/>
          <w:szCs w:val="20"/>
        </w:rPr>
      </w:pPr>
      <w:r w:rsidRPr="00307E14">
        <w:rPr>
          <w:color w:val="000000"/>
          <w:sz w:val="20"/>
          <w:szCs w:val="20"/>
        </w:rPr>
        <w:t>Test a Python Function with unittest</w:t>
      </w:r>
    </w:p>
    <w:p w:rsidR="00770853" w:rsidRPr="00307E14" w:rsidRDefault="00770853" w:rsidP="00307E14">
      <w:pPr>
        <w:rPr>
          <w:sz w:val="20"/>
          <w:szCs w:val="20"/>
        </w:rPr>
      </w:pPr>
    </w:p>
    <w:tbl>
      <w:tblPr>
        <w:tblStyle w:val="a"/>
        <w:tblW w:w="90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7"/>
      </w:tblGrid>
      <w:tr w:rsidR="00770853" w:rsidRPr="00307E14">
        <w:tc>
          <w:tcPr>
            <w:tcW w:w="9017" w:type="dxa"/>
            <w:shd w:val="clear" w:color="auto" w:fill="F2F2F2"/>
          </w:tcPr>
          <w:p w:rsidR="00770853" w:rsidRPr="00307E14" w:rsidRDefault="00C11128" w:rsidP="00307E14">
            <w:pPr>
              <w:spacing w:line="276" w:lineRule="auto"/>
              <w:rPr>
                <w:b/>
              </w:rPr>
            </w:pPr>
            <w:bookmarkStart w:id="3" w:name="_2u2sxyughvjx" w:colFirst="0" w:colLast="0"/>
            <w:bookmarkEnd w:id="3"/>
            <w:r w:rsidRPr="00307E14">
              <w:rPr>
                <w:b/>
              </w:rPr>
              <w:t>// Explore Options in the unittest Framework</w:t>
            </w:r>
          </w:p>
          <w:p w:rsidR="00770853" w:rsidRPr="00307E14" w:rsidRDefault="00C11128" w:rsidP="00307E14">
            <w:pPr>
              <w:spacing w:line="276" w:lineRule="auto"/>
              <w:rPr>
                <w:ins w:id="4" w:author="Tooba Nisar" w:date="2025-07-22T23:34:00Z"/>
              </w:rPr>
            </w:pPr>
            <w:r w:rsidRPr="00307E14">
              <w:t xml:space="preserve">1. </w:t>
            </w:r>
            <w:ins w:id="5" w:author="Tooba Nisar" w:date="2025-07-22T23:34:00Z">
              <w:r w:rsidRPr="00307E14">
                <w:t xml:space="preserve">Launch the </w:t>
              </w:r>
              <w:r w:rsidRPr="00307E14">
                <w:rPr>
                  <w:rPrChange w:id="6" w:author="Tooba Nisar" w:date="2025-07-22T23:34:00Z">
                    <w:rPr>
                      <w:rFonts w:ascii="Helvetica Neue" w:eastAsia="Helvetica Neue" w:hAnsi="Helvetica Neue" w:cs="Helvetica Neue"/>
                      <w:color w:val="222222"/>
                      <w:sz w:val="26"/>
                      <w:szCs w:val="26"/>
                      <w:highlight w:val="white"/>
                    </w:rPr>
                  </w:rPrChange>
                </w:rPr>
                <w:t>DEVASC VM</w:t>
              </w:r>
              <w:r w:rsidRPr="00307E14">
                <w:t>.</w:t>
              </w:r>
            </w:ins>
          </w:p>
          <w:p w:rsidR="00770853" w:rsidRPr="00307E14" w:rsidRDefault="00C11128" w:rsidP="00307E14">
            <w:pPr>
              <w:spacing w:line="276" w:lineRule="auto"/>
            </w:pPr>
            <w:ins w:id="7" w:author="Tooba Nisar" w:date="2025-07-22T23:34:00Z">
              <w:r w:rsidRPr="00307E14">
                <w:t xml:space="preserve">2. </w:t>
              </w:r>
            </w:ins>
            <w:r w:rsidRPr="00307E14">
              <w:t>Double-click on the terminal icon to open it.</w:t>
            </w:r>
          </w:p>
          <w:p w:rsidR="00770853" w:rsidRPr="00307E14" w:rsidRDefault="00C11128" w:rsidP="00307E14">
            <w:pPr>
              <w:spacing w:line="276" w:lineRule="auto"/>
              <w:jc w:val="center"/>
            </w:pPr>
            <w:r w:rsidRPr="00307E14">
              <w:rPr>
                <w:noProof/>
                <w:lang w:val="en-US"/>
              </w:rPr>
              <w:lastRenderedPageBreak/>
              <w:drawing>
                <wp:inline distT="0" distB="0" distL="0" distR="0">
                  <wp:extent cx="2302997" cy="3067050"/>
                  <wp:effectExtent l="19050" t="19050" r="21590" b="1905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308749" cy="3074711"/>
                          </a:xfrm>
                          <a:prstGeom prst="rect">
                            <a:avLst/>
                          </a:prstGeom>
                          <a:ln w="3175">
                            <a:solidFill>
                              <a:srgbClr val="000000"/>
                            </a:solidFill>
                            <a:prstDash val="solid"/>
                          </a:ln>
                        </pic:spPr>
                      </pic:pic>
                    </a:graphicData>
                  </a:graphic>
                </wp:inline>
              </w:drawing>
            </w:r>
          </w:p>
          <w:p w:rsidR="00770853" w:rsidRPr="00307E14" w:rsidRDefault="00C11128" w:rsidP="00307E14">
            <w:pPr>
              <w:spacing w:line="276" w:lineRule="auto"/>
            </w:pPr>
            <w:ins w:id="8" w:author="Tooba Nisar" w:date="2025-07-22T23:34:00Z">
              <w:r w:rsidRPr="00307E14">
                <w:t>3</w:t>
              </w:r>
            </w:ins>
            <w:del w:id="9" w:author="Tooba Nisar" w:date="2025-07-22T23:34:00Z">
              <w:r w:rsidRPr="00307E14">
                <w:delText>2</w:delText>
              </w:r>
            </w:del>
            <w:r w:rsidRPr="00307E14">
              <w:t>. Python’s unittest framework, part of its standard library, allows developers to build and run tests efficiently. To define an individual unit test, the framework provides the TestCase class, which acts as the foundation for creating test cases by subclas</w:t>
            </w:r>
            <w:r w:rsidRPr="00307E14">
              <w:t>sing it.</w:t>
            </w:r>
          </w:p>
          <w:p w:rsidR="00770853" w:rsidRPr="00307E14" w:rsidRDefault="00C11128" w:rsidP="00307E14">
            <w:pPr>
              <w:spacing w:line="276" w:lineRule="auto"/>
            </w:pPr>
            <w:r w:rsidRPr="00307E14">
              <w:t xml:space="preserve">To identify test methods within a test class, the framework </w:t>
            </w:r>
            <w:del w:id="10" w:author="Tooba Nisar" w:date="2025-07-22T22:42:00Z">
              <w:r w:rsidRPr="00307E14">
                <w:delText>uses a naming convention that any method beginning with test_ is automatically recognized</w:delText>
              </w:r>
            </w:del>
            <w:ins w:id="11" w:author="Tooba Nisar" w:date="2025-07-22T22:42:00Z">
              <w:r w:rsidRPr="00307E14">
                <w:t>employs a naming convention that automatically recognizes any method beginning with 'test_'</w:t>
              </w:r>
            </w:ins>
            <w:r w:rsidRPr="00307E14">
              <w:t xml:space="preserve"> as a test method by the test runner.</w:t>
            </w:r>
          </w:p>
          <w:p w:rsidR="00770853" w:rsidRPr="00307E14" w:rsidRDefault="00C11128" w:rsidP="00307E14">
            <w:pPr>
              <w:spacing w:line="276" w:lineRule="auto"/>
            </w:pPr>
            <w:r w:rsidRPr="00307E14">
              <w:t xml:space="preserve">The test runner, which executes test cases and reports results, can be invoked from the command line. To view all available command-line options supported by unittest, </w:t>
            </w:r>
            <w:ins w:id="12" w:author="Tooba Nisar" w:date="2025-07-22T23:36:00Z">
              <w:r w:rsidRPr="00307E14">
                <w:t xml:space="preserve">use </w:t>
              </w:r>
            </w:ins>
            <w:r w:rsidRPr="00307E14">
              <w:t xml:space="preserve">the </w:t>
            </w:r>
            <w:del w:id="13" w:author="Tooba Nisar" w:date="2025-07-22T23:35:00Z">
              <w:r w:rsidRPr="00307E14">
                <w:delText xml:space="preserve">following </w:delText>
              </w:r>
            </w:del>
            <w:r w:rsidRPr="00307E14">
              <w:t>command</w:t>
            </w:r>
            <w:ins w:id="14" w:author="Tooba Nisar" w:date="2025-07-22T23:35:00Z">
              <w:r w:rsidRPr="00307E14">
                <w:t xml:space="preserve"> </w:t>
              </w:r>
              <w:r w:rsidRPr="00307E14">
                <w:rPr>
                  <w:b/>
                  <w:rPrChange w:id="15" w:author="Tooba Nisar" w:date="2025-07-22T23:36:00Z">
                    <w:rPr>
                      <w:rFonts w:ascii="Courier New" w:eastAsia="Courier New" w:hAnsi="Courier New" w:cs="Courier New"/>
                      <w:color w:val="FFFFFF"/>
                      <w:sz w:val="26"/>
                      <w:szCs w:val="26"/>
                    </w:rPr>
                  </w:rPrChange>
                </w:rPr>
                <w:t>python3 -m unittest -h</w:t>
              </w:r>
              <w:r w:rsidRPr="00307E14">
                <w:rPr>
                  <w:b/>
                </w:rPr>
                <w:t>.</w:t>
              </w:r>
            </w:ins>
            <w:del w:id="16" w:author="Tooba Nisar" w:date="2025-07-22T23:35:00Z">
              <w:r w:rsidRPr="00307E14">
                <w:delText xml:space="preserve"> </w:delText>
              </w:r>
              <w:r w:rsidRPr="00307E14">
                <w:delText>is used:</w:delText>
              </w:r>
            </w:del>
          </w:p>
          <w:p w:rsidR="00770853" w:rsidRPr="00307E14" w:rsidRDefault="00770853" w:rsidP="00307E14">
            <w:pPr>
              <w:spacing w:line="276" w:lineRule="auto"/>
            </w:pPr>
          </w:p>
          <w:p w:rsidR="00770853" w:rsidRPr="00307E14" w:rsidRDefault="00C11128" w:rsidP="00307E14">
            <w:pPr>
              <w:spacing w:line="276" w:lineRule="auto"/>
              <w:jc w:val="center"/>
            </w:pPr>
            <w:r w:rsidRPr="00307E14">
              <w:rPr>
                <w:noProof/>
                <w:lang w:val="en-US"/>
              </w:rPr>
              <w:drawing>
                <wp:inline distT="0" distB="0" distL="0" distR="0">
                  <wp:extent cx="5094337" cy="3213941"/>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094337" cy="3213941"/>
                          </a:xfrm>
                          <a:prstGeom prst="rect">
                            <a:avLst/>
                          </a:prstGeom>
                          <a:ln/>
                        </pic:spPr>
                      </pic:pic>
                    </a:graphicData>
                  </a:graphic>
                </wp:inline>
              </w:drawing>
            </w:r>
            <w:r w:rsidRPr="00307E14">
              <w:t xml:space="preserve">. </w:t>
            </w:r>
          </w:p>
          <w:p w:rsidR="00770853" w:rsidRPr="00307E14" w:rsidRDefault="00770853" w:rsidP="00307E14">
            <w:pPr>
              <w:spacing w:line="276" w:lineRule="auto"/>
              <w:rPr>
                <w:del w:id="17" w:author="Tooba Nisar" w:date="2025-07-22T23:04:00Z"/>
              </w:rPr>
            </w:pPr>
          </w:p>
          <w:p w:rsidR="00770853" w:rsidRPr="00307E14" w:rsidRDefault="00770853" w:rsidP="00307E14">
            <w:pPr>
              <w:spacing w:line="276" w:lineRule="auto"/>
              <w:rPr>
                <w:del w:id="18" w:author="Tooba Nisar" w:date="2025-07-22T23:04:00Z"/>
              </w:rPr>
            </w:pPr>
          </w:p>
          <w:p w:rsidR="00770853" w:rsidRPr="00307E14" w:rsidRDefault="00770853" w:rsidP="00307E14">
            <w:pPr>
              <w:spacing w:line="276" w:lineRule="auto"/>
              <w:rPr>
                <w:del w:id="19" w:author="Tooba Nisar" w:date="2025-07-22T23:04:00Z"/>
              </w:rPr>
            </w:pPr>
          </w:p>
          <w:p w:rsidR="00770853" w:rsidRPr="00307E14" w:rsidRDefault="00770853" w:rsidP="00307E14">
            <w:pPr>
              <w:spacing w:line="276" w:lineRule="auto"/>
              <w:rPr>
                <w:del w:id="20" w:author="Tooba Nisar" w:date="2025-07-22T23:04:00Z"/>
              </w:rPr>
            </w:pPr>
          </w:p>
          <w:p w:rsidR="00770853" w:rsidRPr="00307E14" w:rsidRDefault="00770853" w:rsidP="00307E14">
            <w:pPr>
              <w:spacing w:line="276" w:lineRule="auto"/>
              <w:rPr>
                <w:del w:id="21" w:author="Tooba Nisar" w:date="2025-07-22T23:04:00Z"/>
              </w:rPr>
            </w:pPr>
          </w:p>
          <w:p w:rsidR="00770853" w:rsidRPr="00307E14" w:rsidRDefault="00770853" w:rsidP="00307E14">
            <w:pPr>
              <w:spacing w:line="276" w:lineRule="auto"/>
              <w:rPr>
                <w:del w:id="22" w:author="Tooba Nisar" w:date="2025-07-22T23:04:00Z"/>
              </w:rPr>
            </w:pPr>
          </w:p>
          <w:p w:rsidR="00770853" w:rsidRPr="00307E14" w:rsidRDefault="00770853" w:rsidP="00307E14">
            <w:pPr>
              <w:spacing w:line="276" w:lineRule="auto"/>
              <w:rPr>
                <w:del w:id="23" w:author="Tooba Nisar" w:date="2025-07-22T23:04:00Z"/>
              </w:rPr>
            </w:pPr>
          </w:p>
          <w:p w:rsidR="00770853" w:rsidRPr="00307E14" w:rsidRDefault="00770853" w:rsidP="00307E14">
            <w:pPr>
              <w:spacing w:line="276" w:lineRule="auto"/>
              <w:rPr>
                <w:del w:id="24" w:author="Tooba Nisar" w:date="2025-07-22T23:04:00Z"/>
              </w:rPr>
            </w:pPr>
          </w:p>
          <w:p w:rsidR="00770853" w:rsidRPr="00307E14" w:rsidRDefault="00770853" w:rsidP="00307E14">
            <w:pPr>
              <w:spacing w:line="276" w:lineRule="auto"/>
              <w:rPr>
                <w:del w:id="25" w:author="Tooba Nisar" w:date="2025-07-22T23:04:00Z"/>
              </w:rPr>
            </w:pPr>
          </w:p>
          <w:p w:rsidR="00770853" w:rsidRPr="00307E14" w:rsidRDefault="00770853" w:rsidP="00307E14">
            <w:pPr>
              <w:spacing w:line="276" w:lineRule="auto"/>
              <w:rPr>
                <w:del w:id="26" w:author="Tooba Nisar" w:date="2025-07-22T23:04:00Z"/>
              </w:rPr>
            </w:pPr>
          </w:p>
          <w:p w:rsidR="00770853" w:rsidRPr="00307E14" w:rsidRDefault="00770853" w:rsidP="00307E14">
            <w:pPr>
              <w:spacing w:line="276" w:lineRule="auto"/>
              <w:rPr>
                <w:del w:id="27" w:author="Tooba Nisar" w:date="2025-07-22T23:04:00Z"/>
              </w:rPr>
            </w:pPr>
          </w:p>
          <w:p w:rsidR="00770853" w:rsidRPr="00307E14" w:rsidRDefault="00770853" w:rsidP="00307E14">
            <w:pPr>
              <w:spacing w:line="276" w:lineRule="auto"/>
              <w:rPr>
                <w:del w:id="28" w:author="Tooba Nisar" w:date="2025-07-22T23:04:00Z"/>
              </w:rPr>
            </w:pPr>
          </w:p>
          <w:p w:rsidR="00770853" w:rsidRPr="00307E14" w:rsidRDefault="00770853" w:rsidP="00307E14">
            <w:pPr>
              <w:spacing w:line="276" w:lineRule="auto"/>
              <w:rPr>
                <w:del w:id="29" w:author="Tooba Nisar" w:date="2025-07-22T23:04:00Z"/>
              </w:rPr>
            </w:pPr>
          </w:p>
          <w:p w:rsidR="00770853" w:rsidRPr="00307E14" w:rsidRDefault="00770853" w:rsidP="00307E14">
            <w:pPr>
              <w:spacing w:line="276" w:lineRule="auto"/>
              <w:rPr>
                <w:del w:id="30" w:author="Tooba Nisar" w:date="2025-07-22T23:04:00Z"/>
              </w:rPr>
            </w:pPr>
          </w:p>
          <w:p w:rsidR="00770853" w:rsidRPr="00307E14" w:rsidRDefault="00770853" w:rsidP="00307E14">
            <w:pPr>
              <w:spacing w:line="276" w:lineRule="auto"/>
              <w:rPr>
                <w:del w:id="31" w:author="Tooba Nisar" w:date="2025-07-22T23:04:00Z"/>
              </w:rPr>
            </w:pPr>
          </w:p>
          <w:p w:rsidR="00770853" w:rsidRPr="00307E14" w:rsidRDefault="00770853" w:rsidP="00307E14">
            <w:pPr>
              <w:spacing w:line="276" w:lineRule="auto"/>
              <w:rPr>
                <w:del w:id="32" w:author="Tooba Nisar" w:date="2025-07-22T23:04:00Z"/>
              </w:rPr>
            </w:pPr>
          </w:p>
          <w:p w:rsidR="00770853" w:rsidRPr="00307E14" w:rsidRDefault="00770853" w:rsidP="00307E14">
            <w:pPr>
              <w:spacing w:line="276" w:lineRule="auto"/>
              <w:rPr>
                <w:del w:id="33" w:author="Tooba Nisar" w:date="2025-07-22T23:04:00Z"/>
              </w:rPr>
            </w:pPr>
          </w:p>
          <w:p w:rsidR="00770853" w:rsidRPr="00307E14" w:rsidRDefault="00770853" w:rsidP="00307E14">
            <w:pPr>
              <w:spacing w:line="276" w:lineRule="auto"/>
              <w:rPr>
                <w:del w:id="34" w:author="Tooba Nisar" w:date="2025-07-22T23:04:00Z"/>
              </w:rPr>
            </w:pPr>
          </w:p>
          <w:p w:rsidR="00770853" w:rsidRPr="00307E14" w:rsidRDefault="00770853" w:rsidP="00307E14">
            <w:pPr>
              <w:spacing w:line="276" w:lineRule="auto"/>
              <w:rPr>
                <w:del w:id="35" w:author="Tooba Nisar" w:date="2025-07-22T23:04:00Z"/>
              </w:rPr>
            </w:pPr>
          </w:p>
          <w:p w:rsidR="00770853" w:rsidRPr="00307E14" w:rsidRDefault="00C11128" w:rsidP="00307E14">
            <w:pPr>
              <w:spacing w:line="276" w:lineRule="auto"/>
              <w:rPr>
                <w:b/>
              </w:rPr>
            </w:pPr>
            <w:r w:rsidRPr="00307E14">
              <w:rPr>
                <w:b/>
              </w:rPr>
              <w:t>//Test a Python Function with unittest</w:t>
            </w:r>
          </w:p>
          <w:p w:rsidR="00770853" w:rsidRPr="00307E14" w:rsidRDefault="00C11128" w:rsidP="00307E14">
            <w:pPr>
              <w:spacing w:line="276" w:lineRule="auto"/>
            </w:pPr>
            <w:ins w:id="36" w:author="Tooba Nisar" w:date="2025-07-22T23:07:00Z">
              <w:r w:rsidRPr="00307E14">
                <w:t xml:space="preserve">1. </w:t>
              </w:r>
            </w:ins>
            <w:del w:id="37" w:author="Tooba Nisar" w:date="2025-07-22T23:07:00Z">
              <w:r w:rsidRPr="00307E14">
                <w:delText>1. In this part of the lab, you will use Python's unittest framework t</w:delText>
              </w:r>
            </w:del>
            <w:ins w:id="38" w:author="Tooba Nisar" w:date="2025-07-22T23:07:00Z">
              <w:r w:rsidRPr="00307E14">
                <w:t>T</w:t>
              </w:r>
            </w:ins>
            <w:r w:rsidRPr="00307E14">
              <w:t>o test a function that performs a recursive search through a JSON object. The goal of the function is to return values associated with a specified key, a common task when dealing with JSON responses from APIs. To carry out this test, you will work with thr</w:t>
            </w:r>
            <w:r w:rsidRPr="00307E14">
              <w:t xml:space="preserve">ee files: </w:t>
            </w:r>
            <w:r w:rsidRPr="00307E14">
              <w:rPr>
                <w:b/>
                <w:rPrChange w:id="39" w:author="Tooba Nisar" w:date="2025-07-22T23:08:00Z">
                  <w:rPr/>
                </w:rPrChange>
              </w:rPr>
              <w:t>recursive_json_search.py</w:t>
            </w:r>
            <w:r w:rsidRPr="00307E14">
              <w:t xml:space="preserve">, which </w:t>
            </w:r>
            <w:r w:rsidRPr="00307E14">
              <w:lastRenderedPageBreak/>
              <w:t xml:space="preserve">contains the </w:t>
            </w:r>
            <w:r w:rsidRPr="00307E14">
              <w:rPr>
                <w:b/>
                <w:rPrChange w:id="40" w:author="Tooba Nisar" w:date="2025-07-22T23:08:00Z">
                  <w:rPr/>
                </w:rPrChange>
              </w:rPr>
              <w:t>json_search()</w:t>
            </w:r>
            <w:r w:rsidRPr="00307E14">
              <w:t xml:space="preserve"> function to be tested; </w:t>
            </w:r>
            <w:r w:rsidRPr="00307E14">
              <w:rPr>
                <w:b/>
                <w:rPrChange w:id="41" w:author="Tooba Nisar" w:date="2025-07-22T23:08:00Z">
                  <w:rPr/>
                </w:rPrChange>
              </w:rPr>
              <w:t>test_data.py</w:t>
            </w:r>
            <w:r w:rsidRPr="00307E14">
              <w:t xml:space="preserve">, which provides the sample </w:t>
            </w:r>
            <w:r w:rsidRPr="00307E14">
              <w:rPr>
                <w:b/>
                <w:rPrChange w:id="42" w:author="Tooba Nisar" w:date="2025-07-22T23:08:00Z">
                  <w:rPr/>
                </w:rPrChange>
              </w:rPr>
              <w:t>JSON data</w:t>
            </w:r>
            <w:r w:rsidRPr="00307E14">
              <w:t xml:space="preserve">; and </w:t>
            </w:r>
            <w:r w:rsidRPr="00307E14">
              <w:rPr>
                <w:b/>
                <w:rPrChange w:id="43" w:author="Tooba Nisar" w:date="2025-07-22T23:08:00Z">
                  <w:rPr/>
                </w:rPrChange>
              </w:rPr>
              <w:t>test_json_search.py</w:t>
            </w:r>
            <w:r w:rsidRPr="00307E14">
              <w:t>, where the actual unit tests will be written.</w:t>
            </w:r>
          </w:p>
          <w:p w:rsidR="00770853" w:rsidRPr="00307E14" w:rsidRDefault="00C11128" w:rsidP="00307E14">
            <w:pPr>
              <w:pBdr>
                <w:top w:val="nil"/>
                <w:left w:val="single" w:sz="36" w:space="11" w:color="369CEA"/>
                <w:bottom w:val="nil"/>
                <w:right w:val="nil"/>
                <w:between w:val="nil"/>
              </w:pBdr>
              <w:spacing w:before="225" w:after="225" w:line="276" w:lineRule="auto"/>
              <w:pPrChange w:id="44" w:author="Tooba Nisar" w:date="2025-07-22T23:38:00Z">
                <w:pPr/>
              </w:pPrChange>
            </w:pPr>
            <w:ins w:id="45" w:author="Tooba Nisar" w:date="2025-07-22T23:39:00Z">
              <w:r w:rsidRPr="00307E14">
                <w:t>2</w:t>
              </w:r>
              <w:r w:rsidRPr="00307E14">
                <w:t xml:space="preserve">. </w:t>
              </w:r>
            </w:ins>
            <w:del w:id="46" w:author="Tooba Nisar" w:date="2025-07-22T23:39:00Z">
              <w:r w:rsidRPr="00307E14">
                <w:delText xml:space="preserve">As your first step, </w:delText>
              </w:r>
            </w:del>
            <w:ins w:id="47" w:author="Tooba Nisar" w:date="2025-07-22T23:37:00Z">
              <w:r w:rsidRPr="00307E14">
                <w:t>R</w:t>
              </w:r>
            </w:ins>
            <w:del w:id="48" w:author="Tooba Nisar" w:date="2025-07-22T23:37:00Z">
              <w:r w:rsidRPr="00307E14">
                <w:delText>r</w:delText>
              </w:r>
            </w:del>
            <w:r w:rsidRPr="00307E14">
              <w:t xml:space="preserve">eview the contents of the test_data.py file located in </w:t>
            </w:r>
            <w:r w:rsidRPr="00307E14">
              <w:rPr>
                <w:rPrChange w:id="49" w:author="Tooba Nisar" w:date="2025-07-22T23:38:00Z">
                  <w:rPr>
                    <w:b/>
                  </w:rPr>
                </w:rPrChange>
              </w:rPr>
              <w:t>~/labs/devnet-src/unittest/</w:t>
            </w:r>
            <w:ins w:id="50" w:author="Tooba Nisar" w:date="2025-07-22T23:38:00Z">
              <w:r w:rsidRPr="00307E14">
                <w:rPr>
                  <w:rPrChange w:id="51" w:author="Tooba Nisar" w:date="2025-07-22T23:38:00Z">
                    <w:rPr>
                      <w:b/>
                    </w:rPr>
                  </w:rPrChange>
                </w:rPr>
                <w:t xml:space="preserve"> using command </w:t>
              </w:r>
              <w:r w:rsidRPr="00307E14">
                <w:rPr>
                  <w:b/>
                  <w:rPrChange w:id="52" w:author="Tooba Nisar" w:date="2025-07-22T23:38:00Z">
                    <w:rPr>
                      <w:color w:val="FFFFFF"/>
                      <w:sz w:val="26"/>
                      <w:szCs w:val="26"/>
                    </w:rPr>
                  </w:rPrChange>
                </w:rPr>
                <w:t>more unittest/test_data.py</w:t>
              </w:r>
              <w:r w:rsidRPr="00307E14">
                <w:rPr>
                  <w:b/>
                </w:rPr>
                <w:t xml:space="preserve">. </w:t>
              </w:r>
            </w:ins>
            <w:del w:id="53" w:author="Tooba Nisar" w:date="2025-07-22T23:38:00Z">
              <w:r w:rsidRPr="00307E14">
                <w:rPr>
                  <w:rPrChange w:id="54" w:author="Tooba Nisar" w:date="2025-07-22T23:38:00Z">
                    <w:rPr>
                      <w:b/>
                    </w:rPr>
                  </w:rPrChange>
                </w:rPr>
                <w:delText>.</w:delText>
              </w:r>
              <w:r w:rsidRPr="00307E14">
                <w:delText xml:space="preserve"> </w:delText>
              </w:r>
            </w:del>
            <w:r w:rsidRPr="00307E14">
              <w:t>This file contains structured JSON data that closely resembles responses from Cisco’s DNA Center API. It includes a mix of dictio</w:t>
            </w:r>
            <w:r w:rsidRPr="00307E14">
              <w:t>naries and lists, making it an ideal candidate for testing recursive search functionality. The complexity of this data allows for a realistic validation of the function’s ability to handle nested structures and various data types.</w:t>
            </w:r>
          </w:p>
          <w:p w:rsidR="00770853" w:rsidRPr="00307E14" w:rsidRDefault="00770853" w:rsidP="00307E14">
            <w:pPr>
              <w:spacing w:line="276" w:lineRule="auto"/>
            </w:pPr>
          </w:p>
          <w:p w:rsidR="00770853" w:rsidRPr="00307E14" w:rsidRDefault="00C11128" w:rsidP="00307E14">
            <w:pPr>
              <w:spacing w:line="276" w:lineRule="auto"/>
              <w:jc w:val="center"/>
            </w:pPr>
            <w:r w:rsidRPr="00307E14">
              <w:rPr>
                <w:noProof/>
                <w:lang w:val="en-US"/>
              </w:rPr>
              <w:drawing>
                <wp:inline distT="0" distB="0" distL="0" distR="0">
                  <wp:extent cx="5242843" cy="339765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242843" cy="3397655"/>
                          </a:xfrm>
                          <a:prstGeom prst="rect">
                            <a:avLst/>
                          </a:prstGeom>
                          <a:ln/>
                        </pic:spPr>
                      </pic:pic>
                    </a:graphicData>
                  </a:graphic>
                </wp:inline>
              </w:drawing>
            </w:r>
          </w:p>
          <w:p w:rsidR="00770853" w:rsidRPr="00307E14" w:rsidRDefault="00C11128" w:rsidP="00307E14">
            <w:pPr>
              <w:spacing w:line="276" w:lineRule="auto"/>
            </w:pPr>
            <w:ins w:id="55" w:author="Tooba Nisar" w:date="2025-07-22T23:39:00Z">
              <w:r w:rsidRPr="00307E14">
                <w:t>3</w:t>
              </w:r>
            </w:ins>
            <w:del w:id="56" w:author="Tooba Nisar" w:date="2025-07-22T23:39:00Z">
              <w:r w:rsidRPr="00307E14">
                <w:delText>2</w:delText>
              </w:r>
            </w:del>
            <w:r w:rsidRPr="00307E14">
              <w:t xml:space="preserve">. To create the </w:t>
            </w:r>
            <w:r w:rsidRPr="00307E14">
              <w:rPr>
                <w:b/>
                <w:rPrChange w:id="57" w:author="Tooba Nisar" w:date="2025-07-22T23:39:00Z">
                  <w:rPr/>
                </w:rPrChange>
              </w:rPr>
              <w:t>json</w:t>
            </w:r>
            <w:r w:rsidRPr="00307E14">
              <w:rPr>
                <w:b/>
                <w:rPrChange w:id="58" w:author="Tooba Nisar" w:date="2025-07-22T23:39:00Z">
                  <w:rPr/>
                </w:rPrChange>
              </w:rPr>
              <w:t>_search()</w:t>
            </w:r>
            <w:r w:rsidRPr="00307E14">
              <w:t xml:space="preserve"> function that will be tested, start by designing it to accept two input parameters: a </w:t>
            </w:r>
            <w:r w:rsidRPr="00307E14">
              <w:rPr>
                <w:b/>
                <w:rPrChange w:id="59" w:author="Tooba Nisar" w:date="2025-07-22T23:39:00Z">
                  <w:rPr/>
                </w:rPrChange>
              </w:rPr>
              <w:t>key</w:t>
            </w:r>
            <w:r w:rsidRPr="00307E14">
              <w:t xml:space="preserve"> to search for and a </w:t>
            </w:r>
            <w:r w:rsidRPr="00307E14">
              <w:rPr>
                <w:b/>
                <w:rPrChange w:id="60" w:author="Tooba Nisar" w:date="2025-07-22T23:39:00Z">
                  <w:rPr/>
                </w:rPrChange>
              </w:rPr>
              <w:t>JSON object</w:t>
            </w:r>
            <w:r w:rsidRPr="00307E14">
              <w:t xml:space="preserve"> to search within. The function will perform a recursive traversal through the JSON structure and collect all key-value pairs</w:t>
            </w:r>
            <w:r w:rsidRPr="00307E14">
              <w:t xml:space="preserve"> that match the provided key. First, the test data is imported from the </w:t>
            </w:r>
            <w:r w:rsidRPr="00307E14">
              <w:rPr>
                <w:b/>
                <w:rPrChange w:id="61" w:author="Tooba Nisar" w:date="2025-07-22T23:40:00Z">
                  <w:rPr/>
                </w:rPrChange>
              </w:rPr>
              <w:t>test_data.py</w:t>
            </w:r>
            <w:r w:rsidRPr="00307E14">
              <w:t xml:space="preserve"> file. The function then checks whether the input is a dictionary or a list. If it encounters the specified key, it appends the key and its corresponding value as a diction</w:t>
            </w:r>
            <w:r w:rsidRPr="00307E14">
              <w:t xml:space="preserve">ary to the results list. If the value itself is a dictionary or list, the function recursively searches through those as well. At the end of the script, a </w:t>
            </w:r>
            <w:r w:rsidRPr="00307E14">
              <w:rPr>
                <w:b/>
                <w:rPrChange w:id="62" w:author="Tooba Nisar" w:date="2025-07-22T23:40:00Z">
                  <w:rPr/>
                </w:rPrChange>
              </w:rPr>
              <w:t>print()</w:t>
            </w:r>
            <w:r w:rsidRPr="00307E14">
              <w:t xml:space="preserve"> statement displays the results for the sample key </w:t>
            </w:r>
            <w:r w:rsidRPr="00307E14">
              <w:rPr>
                <w:b/>
                <w:rPrChange w:id="63" w:author="Tooba Nisar" w:date="2025-07-22T23:40:00Z">
                  <w:rPr/>
                </w:rPrChange>
              </w:rPr>
              <w:t>key1 = "issueSummary"</w:t>
            </w:r>
            <w:r w:rsidRPr="00307E14">
              <w:t xml:space="preserve"> to verify that the fu</w:t>
            </w:r>
            <w:r w:rsidRPr="00307E14">
              <w:t>nction is returning the expected output.</w:t>
            </w:r>
          </w:p>
          <w:p w:rsidR="00770853" w:rsidRPr="00307E14" w:rsidRDefault="00C11128" w:rsidP="00307E14">
            <w:pPr>
              <w:spacing w:line="276" w:lineRule="auto"/>
            </w:pPr>
            <w:r w:rsidRPr="00307E14">
              <w:t xml:space="preserve">To implement this, open the </w:t>
            </w:r>
            <w:r w:rsidRPr="00307E14">
              <w:rPr>
                <w:b/>
                <w:rPrChange w:id="64" w:author="Tooba Nisar" w:date="2025-07-22T23:40:00Z">
                  <w:rPr/>
                </w:rPrChange>
              </w:rPr>
              <w:t>recursive_json_search.py</w:t>
            </w:r>
            <w:r w:rsidRPr="00307E14">
              <w:t xml:space="preserve"> file located in </w:t>
            </w:r>
            <w:r w:rsidRPr="00307E14">
              <w:rPr>
                <w:b/>
              </w:rPr>
              <w:t>~/labs/devnet-src/unittest/,</w:t>
            </w:r>
            <w:r w:rsidRPr="00307E14">
              <w:t xml:space="preserve"> paste the provided function code into the file, and save it. Ensure that line breaks and inline comments are formatte</w:t>
            </w:r>
            <w:r w:rsidRPr="00307E14">
              <w:t>d correctly to maintain valid Python syntax. This function serves as the foundation for your upcoming unit tests.</w:t>
            </w:r>
          </w:p>
          <w:tbl>
            <w:tblPr>
              <w:tblStyle w:val="a0"/>
              <w:tblW w:w="879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91"/>
            </w:tblGrid>
            <w:tr w:rsidR="00770853" w:rsidRPr="00307E14">
              <w:tc>
                <w:tcPr>
                  <w:tcW w:w="8791" w:type="dxa"/>
                  <w:shd w:val="clear" w:color="auto" w:fill="FFFFFF"/>
                </w:tcPr>
                <w:p w:rsidR="00770853" w:rsidRPr="00307E14" w:rsidRDefault="00C11128" w:rsidP="00307E14">
                  <w:pPr>
                    <w:spacing w:line="276" w:lineRule="auto"/>
                  </w:pPr>
                  <w:r w:rsidRPr="00307E14">
                    <w:t>from test_data import *</w:t>
                  </w:r>
                </w:p>
                <w:p w:rsidR="00770853" w:rsidRPr="00307E14" w:rsidRDefault="00C11128" w:rsidP="00307E14">
                  <w:pPr>
                    <w:spacing w:line="276" w:lineRule="auto"/>
                  </w:pPr>
                  <w:r w:rsidRPr="00307E14">
                    <w:t>def json_search(key,input_object):</w:t>
                  </w:r>
                </w:p>
                <w:p w:rsidR="00770853" w:rsidRPr="00307E14" w:rsidRDefault="00C11128" w:rsidP="00307E14">
                  <w:pPr>
                    <w:spacing w:line="276" w:lineRule="auto"/>
                  </w:pPr>
                  <w:r w:rsidRPr="00307E14">
                    <w:t xml:space="preserve">     ret_val=[]</w:t>
                  </w:r>
                </w:p>
                <w:p w:rsidR="00770853" w:rsidRPr="00307E14" w:rsidRDefault="00C11128" w:rsidP="00307E14">
                  <w:pPr>
                    <w:spacing w:line="276" w:lineRule="auto"/>
                  </w:pPr>
                  <w:r w:rsidRPr="00307E14">
                    <w:t xml:space="preserve">     if isinstance(input_object, dict): # Iterate dictionary</w:t>
                  </w:r>
                </w:p>
                <w:p w:rsidR="00770853" w:rsidRPr="00307E14" w:rsidRDefault="00C11128" w:rsidP="00307E14">
                  <w:pPr>
                    <w:spacing w:line="276" w:lineRule="auto"/>
                  </w:pPr>
                  <w:r w:rsidRPr="00307E14">
                    <w:t xml:space="preserve">      </w:t>
                  </w:r>
                  <w:r w:rsidRPr="00307E14">
                    <w:t xml:space="preserve">     for k, v in input_object.items(): # searching key in the dict</w:t>
                  </w:r>
                </w:p>
                <w:p w:rsidR="00770853" w:rsidRPr="00307E14" w:rsidRDefault="00C11128" w:rsidP="00307E14">
                  <w:pPr>
                    <w:spacing w:line="276" w:lineRule="auto"/>
                  </w:pPr>
                  <w:r w:rsidRPr="00307E14">
                    <w:t xml:space="preserve">                if k == key:</w:t>
                  </w:r>
                </w:p>
                <w:p w:rsidR="00770853" w:rsidRPr="00307E14" w:rsidRDefault="00C11128" w:rsidP="00307E14">
                  <w:pPr>
                    <w:spacing w:line="276" w:lineRule="auto"/>
                  </w:pPr>
                  <w:r w:rsidRPr="00307E14">
                    <w:t xml:space="preserve">                       temp={k:v}</w:t>
                  </w:r>
                </w:p>
                <w:p w:rsidR="00770853" w:rsidRPr="00307E14" w:rsidRDefault="00770853" w:rsidP="00307E14">
                  <w:pPr>
                    <w:spacing w:line="276" w:lineRule="auto"/>
                  </w:pPr>
                </w:p>
                <w:p w:rsidR="00770853" w:rsidRPr="00307E14" w:rsidRDefault="00C11128" w:rsidP="00307E14">
                  <w:pPr>
                    <w:spacing w:line="276" w:lineRule="auto"/>
                  </w:pPr>
                  <w:r w:rsidRPr="00307E14">
                    <w:lastRenderedPageBreak/>
                    <w:t xml:space="preserve">             ret_val.append(temp)</w:t>
                  </w:r>
                </w:p>
                <w:p w:rsidR="00770853" w:rsidRPr="00307E14" w:rsidRDefault="00C11128" w:rsidP="00307E14">
                  <w:pPr>
                    <w:spacing w:line="276" w:lineRule="auto"/>
                  </w:pPr>
                  <w:r w:rsidRPr="00307E14">
                    <w:t xml:space="preserve">   if isinstance(v, dict): # the value is another dict so repeat</w:t>
                  </w:r>
                </w:p>
                <w:p w:rsidR="00770853" w:rsidRPr="00307E14" w:rsidRDefault="00C11128" w:rsidP="00307E14">
                  <w:pPr>
                    <w:spacing w:line="276" w:lineRule="auto"/>
                  </w:pPr>
                  <w:r w:rsidRPr="00307E14">
                    <w:t xml:space="preserve">            json_search(key,v)</w:t>
                  </w:r>
                </w:p>
                <w:p w:rsidR="00770853" w:rsidRPr="00307E14" w:rsidRDefault="00C11128" w:rsidP="00307E14">
                  <w:pPr>
                    <w:spacing w:line="276" w:lineRule="auto"/>
                  </w:pPr>
                  <w:r w:rsidRPr="00307E14">
                    <w:t>elif isinstance(v, list): # it's a list</w:t>
                  </w:r>
                </w:p>
                <w:p w:rsidR="00770853" w:rsidRPr="00307E14" w:rsidRDefault="00C11128" w:rsidP="00307E14">
                  <w:pPr>
                    <w:spacing w:line="276" w:lineRule="auto"/>
                  </w:pPr>
                  <w:r w:rsidRPr="00307E14">
                    <w:t xml:space="preserve">     for item in v:</w:t>
                  </w:r>
                </w:p>
                <w:p w:rsidR="00770853" w:rsidRPr="00307E14" w:rsidRDefault="00C11128" w:rsidP="00307E14">
                  <w:pPr>
                    <w:spacing w:line="276" w:lineRule="auto"/>
                  </w:pPr>
                  <w:r w:rsidRPr="00307E14">
                    <w:t xml:space="preserve">         if not isinstance(item, (str,int)): # if dict or list repeat</w:t>
                  </w:r>
                </w:p>
                <w:p w:rsidR="00770853" w:rsidRPr="00307E14" w:rsidRDefault="00C11128" w:rsidP="00307E14">
                  <w:pPr>
                    <w:spacing w:line="276" w:lineRule="auto"/>
                  </w:pPr>
                  <w:r w:rsidRPr="00307E14">
                    <w:t xml:space="preserve">             json_search(key,item)</w:t>
                  </w:r>
                </w:p>
                <w:p w:rsidR="00770853" w:rsidRPr="00307E14" w:rsidRDefault="00C11128" w:rsidP="00307E14">
                  <w:pPr>
                    <w:spacing w:line="276" w:lineRule="auto"/>
                  </w:pPr>
                  <w:r w:rsidRPr="00307E14">
                    <w:t xml:space="preserve">else: # Iterate over a list because some APIs return a JSON </w:t>
                  </w:r>
                  <w:r w:rsidRPr="00307E14">
                    <w:t>object in a list</w:t>
                  </w:r>
                </w:p>
                <w:p w:rsidR="00770853" w:rsidRPr="00307E14" w:rsidRDefault="00C11128" w:rsidP="00307E14">
                  <w:pPr>
                    <w:spacing w:line="276" w:lineRule="auto"/>
                  </w:pPr>
                  <w:r w:rsidRPr="00307E14">
                    <w:t xml:space="preserve">          For val in input_object:</w:t>
                  </w:r>
                </w:p>
                <w:p w:rsidR="00770853" w:rsidRPr="00307E14" w:rsidRDefault="00C11128" w:rsidP="00307E14">
                  <w:pPr>
                    <w:spacing w:line="276" w:lineRule="auto"/>
                  </w:pPr>
                  <w:r w:rsidRPr="00307E14">
                    <w:t xml:space="preserve">              if not isinstance(val, (str,int)):</w:t>
                  </w:r>
                </w:p>
                <w:p w:rsidR="00770853" w:rsidRPr="00307E14" w:rsidRDefault="00C11128" w:rsidP="00307E14">
                  <w:pPr>
                    <w:spacing w:line="276" w:lineRule="auto"/>
                  </w:pPr>
                  <w:r w:rsidRPr="00307E14">
                    <w:t xml:space="preserve">                      json_search(key,val)</w:t>
                  </w:r>
                </w:p>
                <w:p w:rsidR="00770853" w:rsidRPr="00307E14" w:rsidRDefault="00C11128" w:rsidP="00307E14">
                  <w:pPr>
                    <w:spacing w:line="276" w:lineRule="auto"/>
                  </w:pPr>
                  <w:r w:rsidRPr="00307E14">
                    <w:t>else: # Iterate a list because some APIs return a JSON object in a list</w:t>
                  </w:r>
                </w:p>
                <w:p w:rsidR="00770853" w:rsidRPr="00307E14" w:rsidRDefault="00C11128" w:rsidP="00307E14">
                  <w:pPr>
                    <w:spacing w:line="276" w:lineRule="auto"/>
                  </w:pPr>
                  <w:r w:rsidRPr="00307E14">
                    <w:t xml:space="preserve">            for val in input_object:</w:t>
                  </w:r>
                </w:p>
                <w:p w:rsidR="00770853" w:rsidRPr="00307E14" w:rsidRDefault="00C11128" w:rsidP="00307E14">
                  <w:pPr>
                    <w:spacing w:line="276" w:lineRule="auto"/>
                  </w:pPr>
                  <w:r w:rsidRPr="00307E14">
                    <w:t xml:space="preserve">                       if not isinstance(val, (str,int)):</w:t>
                  </w:r>
                </w:p>
                <w:p w:rsidR="00770853" w:rsidRPr="00307E14" w:rsidRDefault="00C11128" w:rsidP="00307E14">
                  <w:pPr>
                    <w:spacing w:line="276" w:lineRule="auto"/>
                  </w:pPr>
                  <w:r w:rsidRPr="00307E14">
                    <w:t xml:space="preserve">                               json_search(key,val)</w:t>
                  </w:r>
                </w:p>
                <w:p w:rsidR="00770853" w:rsidRPr="00307E14" w:rsidRDefault="00C11128" w:rsidP="00307E14">
                  <w:pPr>
                    <w:spacing w:line="276" w:lineRule="auto"/>
                  </w:pPr>
                  <w:r w:rsidRPr="00307E14">
                    <w:t xml:space="preserve">    return ret_val</w:t>
                  </w:r>
                </w:p>
                <w:p w:rsidR="00770853" w:rsidRPr="00307E14" w:rsidRDefault="00C11128" w:rsidP="00307E14">
                  <w:pPr>
                    <w:spacing w:line="276" w:lineRule="auto"/>
                  </w:pPr>
                  <w:r w:rsidRPr="00307E14">
                    <w:t xml:space="preserve"> print(json_search("issueSummary",data))</w:t>
                  </w:r>
                </w:p>
              </w:tc>
            </w:tr>
          </w:tbl>
          <w:p w:rsidR="00770853" w:rsidRPr="00307E14" w:rsidRDefault="00770853" w:rsidP="00307E14">
            <w:pPr>
              <w:spacing w:line="276" w:lineRule="auto"/>
            </w:pPr>
          </w:p>
          <w:p w:rsidR="00770853" w:rsidRPr="00307E14" w:rsidRDefault="00C11128" w:rsidP="00307E14">
            <w:pPr>
              <w:spacing w:line="276" w:lineRule="auto"/>
              <w:jc w:val="center"/>
            </w:pPr>
            <w:r w:rsidRPr="00307E14">
              <w:rPr>
                <w:noProof/>
                <w:lang w:val="en-US"/>
              </w:rPr>
              <w:drawing>
                <wp:inline distT="0" distB="0" distL="0" distR="0">
                  <wp:extent cx="5094690" cy="383103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094690" cy="3831035"/>
                          </a:xfrm>
                          <a:prstGeom prst="rect">
                            <a:avLst/>
                          </a:prstGeom>
                          <a:ln/>
                        </pic:spPr>
                      </pic:pic>
                    </a:graphicData>
                  </a:graphic>
                </wp:inline>
              </w:drawing>
            </w:r>
          </w:p>
          <w:p w:rsidR="00770853" w:rsidRPr="00307E14" w:rsidRDefault="00C11128" w:rsidP="00307E14">
            <w:pPr>
              <w:spacing w:line="276" w:lineRule="auto"/>
            </w:pPr>
            <w:ins w:id="65" w:author="Tooba Nisar" w:date="2025-07-23T00:39:00Z">
              <w:r w:rsidRPr="00307E14">
                <w:t>4</w:t>
              </w:r>
            </w:ins>
            <w:del w:id="66" w:author="Tooba Nisar" w:date="2025-07-23T00:39:00Z">
              <w:r w:rsidRPr="00307E14">
                <w:delText>3</w:delText>
              </w:r>
            </w:del>
            <w:r w:rsidRPr="00307E14">
              <w:t xml:space="preserve">. </w:t>
            </w:r>
            <w:ins w:id="67" w:author="Tooba Nisar" w:date="2025-07-22T23:49:00Z">
              <w:r w:rsidRPr="00307E14">
                <w:t xml:space="preserve">In terminal, </w:t>
              </w:r>
            </w:ins>
            <w:del w:id="68" w:author="Tooba Nisar" w:date="2025-07-22T23:49:00Z">
              <w:r w:rsidRPr="00307E14">
                <w:delText xml:space="preserve">Run the code. </w:delText>
              </w:r>
            </w:del>
            <w:ins w:id="69" w:author="Tooba Nisar" w:date="2025-07-22T23:49:00Z">
              <w:r w:rsidRPr="00307E14">
                <w:t xml:space="preserve">Run the code using the command </w:t>
              </w:r>
              <w:r w:rsidRPr="00307E14">
                <w:rPr>
                  <w:b/>
                  <w:rPrChange w:id="70" w:author="Tooba Nisar" w:date="2025-07-22T23:49:00Z">
                    <w:rPr/>
                  </w:rPrChange>
                </w:rPr>
                <w:t>python3 recursive_js</w:t>
              </w:r>
              <w:r w:rsidRPr="00307E14">
                <w:rPr>
                  <w:b/>
                  <w:rPrChange w:id="71" w:author="Tooba Nisar" w:date="2025-07-22T23:49:00Z">
                    <w:rPr/>
                  </w:rPrChange>
                </w:rPr>
                <w:t xml:space="preserve">on_search.py. </w:t>
              </w:r>
            </w:ins>
            <w:r w:rsidRPr="00307E14">
              <w:t>You should get no errors and output of </w:t>
            </w:r>
            <w:r w:rsidRPr="00307E14">
              <w:rPr>
                <w:b/>
              </w:rPr>
              <w:t>[ ]</w:t>
            </w:r>
            <w:r w:rsidRPr="00307E14">
              <w:t> indicating an empty list. If the </w:t>
            </w:r>
            <w:r w:rsidRPr="00307E14">
              <w:rPr>
                <w:b/>
              </w:rPr>
              <w:t>json_search()</w:t>
            </w:r>
            <w:r w:rsidRPr="00307E14">
              <w:t xml:space="preserve"> function was coded correctly (which it is not), this would tell you that there is no data with the “issueSummary” key reported by JSON data returned by </w:t>
            </w:r>
            <w:r w:rsidRPr="00307E14">
              <w:t>the Cisco DNA Center API. In other words, there are no issues to report.</w:t>
            </w:r>
          </w:p>
          <w:p w:rsidR="00770853" w:rsidRPr="00307E14" w:rsidRDefault="00770853" w:rsidP="00307E14">
            <w:pPr>
              <w:spacing w:line="276" w:lineRule="auto"/>
              <w:rPr>
                <w:del w:id="72" w:author="Tooba Nisar" w:date="2025-07-22T23:41:00Z"/>
              </w:rPr>
            </w:pPr>
          </w:p>
          <w:p w:rsidR="00770853" w:rsidRPr="00307E14" w:rsidRDefault="00C11128" w:rsidP="00307E14">
            <w:pPr>
              <w:spacing w:line="276" w:lineRule="auto"/>
              <w:jc w:val="center"/>
            </w:pPr>
            <w:r w:rsidRPr="00307E14">
              <w:rPr>
                <w:noProof/>
                <w:lang w:val="en-US"/>
              </w:rPr>
              <w:drawing>
                <wp:inline distT="0" distB="0" distL="0" distR="0">
                  <wp:extent cx="4571073" cy="177688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571073" cy="1776880"/>
                          </a:xfrm>
                          <a:prstGeom prst="rect">
                            <a:avLst/>
                          </a:prstGeom>
                          <a:ln/>
                        </pic:spPr>
                      </pic:pic>
                    </a:graphicData>
                  </a:graphic>
                </wp:inline>
              </w:drawing>
            </w:r>
          </w:p>
          <w:p w:rsidR="00770853" w:rsidRPr="00307E14" w:rsidRDefault="00C11128" w:rsidP="00307E14">
            <w:pPr>
              <w:spacing w:line="276" w:lineRule="auto"/>
            </w:pPr>
            <w:ins w:id="73" w:author="Tooba Nisar" w:date="2025-07-23T00:40:00Z">
              <w:r w:rsidRPr="00307E14">
                <w:t>5</w:t>
              </w:r>
            </w:ins>
            <w:del w:id="74" w:author="Tooba Nisar" w:date="2025-07-23T00:40:00Z">
              <w:r w:rsidRPr="00307E14">
                <w:delText>4</w:delText>
              </w:r>
            </w:del>
            <w:r w:rsidRPr="00307E14">
              <w:t>. To determine whether the json_search() function is working correctly, you need to compare its output against known values manually verified in the test data. For example, by in</w:t>
            </w:r>
            <w:r w:rsidRPr="00307E14">
              <w:t xml:space="preserve">specting the </w:t>
            </w:r>
            <w:r w:rsidRPr="00307E14">
              <w:rPr>
                <w:b/>
                <w:rPrChange w:id="75" w:author="Tooba Nisar" w:date="2025-07-22T23:50:00Z">
                  <w:rPr/>
                </w:rPrChange>
              </w:rPr>
              <w:t>test_data.py</w:t>
            </w:r>
            <w:r w:rsidRPr="00307E14">
              <w:t xml:space="preserve"> file, you can visually confirm that the key "issueSummary" exists and that its value is:</w:t>
            </w:r>
          </w:p>
          <w:p w:rsidR="00770853" w:rsidRPr="00307E14" w:rsidRDefault="00C11128" w:rsidP="00307E14">
            <w:pPr>
              <w:spacing w:line="276" w:lineRule="auto"/>
            </w:pPr>
            <w:r w:rsidRPr="00307E14">
              <w:rPr>
                <w:b/>
              </w:rPr>
              <w:t>"Network Device 10.10.20.82 Is Unreachable From Controller"</w:t>
            </w:r>
          </w:p>
          <w:p w:rsidR="00770853" w:rsidRPr="00307E14" w:rsidRDefault="00C11128" w:rsidP="00307E14">
            <w:pPr>
              <w:spacing w:line="276" w:lineRule="auto"/>
            </w:pPr>
            <w:r w:rsidRPr="00307E14">
              <w:t>This known value becomes the expected result in your unit test. When you run the unit test and the json_search() function returns the same value for the "issueSummary" key, you can be confident that the function behaves correctly for that case.</w:t>
            </w:r>
          </w:p>
          <w:p w:rsidR="00770853" w:rsidRPr="00307E14" w:rsidRDefault="00C11128" w:rsidP="00307E14">
            <w:pPr>
              <w:spacing w:line="276" w:lineRule="auto"/>
            </w:pPr>
            <w:r w:rsidRPr="00307E14">
              <w:t xml:space="preserve">While this </w:t>
            </w:r>
            <w:r w:rsidRPr="00307E14">
              <w:t>dataset is small and straightforward, real-world JSON data from production environments can be deeply nested and difficult to verify by hand. That's why automated unit tests are critical; they quickly alert you to bugs or unintended changes in behavior, es</w:t>
            </w:r>
            <w:r w:rsidRPr="00307E14">
              <w:t>pecially when working with complex or frequently changing data.</w:t>
            </w:r>
          </w:p>
          <w:p w:rsidR="00770853" w:rsidRPr="00307E14" w:rsidRDefault="00C11128" w:rsidP="00307E14">
            <w:pPr>
              <w:spacing w:line="276" w:lineRule="auto"/>
              <w:rPr>
                <w:b/>
                <w:rPrChange w:id="76" w:author="Tooba Nisar" w:date="2025-07-22T23:52:00Z">
                  <w:rPr/>
                </w:rPrChange>
              </w:rPr>
            </w:pPr>
            <w:r w:rsidRPr="00307E14">
              <w:t xml:space="preserve">Open </w:t>
            </w:r>
            <w:r w:rsidRPr="00307E14">
              <w:rPr>
                <w:b/>
              </w:rPr>
              <w:t>test_data.py</w:t>
            </w:r>
            <w:r w:rsidRPr="00307E14">
              <w:t xml:space="preserve"> and search for "issueSummary"</w:t>
            </w:r>
            <w:ins w:id="77" w:author="Tooba Nisar" w:date="2025-07-22T23:52:00Z">
              <w:r w:rsidRPr="00307E14">
                <w:t xml:space="preserve"> using the command </w:t>
              </w:r>
              <w:r w:rsidRPr="00307E14">
                <w:rPr>
                  <w:b/>
                </w:rPr>
                <w:t>more test_data.py.</w:t>
              </w:r>
            </w:ins>
          </w:p>
          <w:p w:rsidR="00770853" w:rsidRPr="00307E14" w:rsidRDefault="00C11128" w:rsidP="00307E14">
            <w:pPr>
              <w:spacing w:line="276" w:lineRule="auto"/>
              <w:jc w:val="center"/>
              <w:rPr>
                <w:del w:id="78" w:author="Tooba Nisar" w:date="2025-07-02T14:07:00Z"/>
              </w:rPr>
            </w:pPr>
            <w:r w:rsidRPr="00307E14">
              <w:rPr>
                <w:noProof/>
                <w:lang w:val="en-US"/>
              </w:rPr>
              <w:drawing>
                <wp:inline distT="0" distB="0" distL="0" distR="0">
                  <wp:extent cx="5610549" cy="2920747"/>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610549" cy="2920747"/>
                          </a:xfrm>
                          <a:prstGeom prst="rect">
                            <a:avLst/>
                          </a:prstGeom>
                          <a:ln/>
                        </pic:spPr>
                      </pic:pic>
                    </a:graphicData>
                  </a:graphic>
                </wp:inline>
              </w:drawing>
            </w:r>
          </w:p>
          <w:p w:rsidR="00770853" w:rsidRPr="00307E14" w:rsidRDefault="00770853" w:rsidP="00307E14">
            <w:pPr>
              <w:spacing w:line="276" w:lineRule="auto"/>
              <w:jc w:val="center"/>
            </w:pPr>
          </w:p>
          <w:p w:rsidR="00770853" w:rsidRPr="00307E14" w:rsidRDefault="00C11128" w:rsidP="00307E14">
            <w:pPr>
              <w:spacing w:line="276" w:lineRule="auto"/>
            </w:pPr>
            <w:ins w:id="79" w:author="Tooba Nisar" w:date="2025-07-23T00:40:00Z">
              <w:r w:rsidRPr="00307E14">
                <w:t>6</w:t>
              </w:r>
            </w:ins>
            <w:del w:id="80" w:author="Tooba Nisar" w:date="2025-07-23T00:40:00Z">
              <w:r w:rsidRPr="00307E14">
                <w:delText>5</w:delText>
              </w:r>
            </w:del>
            <w:r w:rsidRPr="00307E14">
              <w:t xml:space="preserve">. To create a unit test for the json_search() function, begin by opening the test_json_search.py file located in the </w:t>
            </w:r>
            <w:r w:rsidRPr="00307E14">
              <w:rPr>
                <w:b/>
              </w:rPr>
              <w:t>~/labs/devnet-src/unittest/</w:t>
            </w:r>
            <w:r w:rsidRPr="00307E14">
              <w:t xml:space="preserve"> directory. In the first line after any initial comments, import the unittest </w:t>
            </w:r>
            <w:ins w:id="81" w:author="Tooba Nisar" w:date="2025-07-22T23:54:00Z">
              <w:r w:rsidRPr="00307E14">
                <w:t>library</w:t>
              </w:r>
            </w:ins>
            <w:del w:id="82" w:author="Tooba Nisar" w:date="2025-07-22T23:54:00Z">
              <w:r w:rsidRPr="00307E14">
                <w:delText>module</w:delText>
              </w:r>
            </w:del>
            <w:r w:rsidRPr="00307E14">
              <w:t xml:space="preserve"> using </w:t>
            </w:r>
            <w:r w:rsidRPr="00307E14">
              <w:rPr>
                <w:b/>
                <w:rPrChange w:id="83" w:author="Tooba Nisar" w:date="2025-07-22T23:54:00Z">
                  <w:rPr/>
                </w:rPrChange>
              </w:rPr>
              <w:t>import unit</w:t>
            </w:r>
            <w:r w:rsidRPr="00307E14">
              <w:rPr>
                <w:b/>
                <w:rPrChange w:id="84" w:author="Tooba Nisar" w:date="2025-07-22T23:54:00Z">
                  <w:rPr/>
                </w:rPrChange>
              </w:rPr>
              <w:t>test</w:t>
            </w:r>
            <w:r w:rsidRPr="00307E14">
              <w:t>, which provides the framework for writing and running tests.</w:t>
            </w:r>
          </w:p>
          <w:p w:rsidR="00770853" w:rsidRPr="00307E14" w:rsidRDefault="00C11128" w:rsidP="00307E14">
            <w:pPr>
              <w:spacing w:line="276" w:lineRule="auto"/>
            </w:pPr>
            <w:ins w:id="85" w:author="Tooba Nisar" w:date="2025-07-23T00:40:00Z">
              <w:r w:rsidRPr="00307E14">
                <w:t xml:space="preserve">7. </w:t>
              </w:r>
            </w:ins>
            <w:r w:rsidRPr="00307E14">
              <w:t>Next, import the function and data you</w:t>
            </w:r>
            <w:ins w:id="86" w:author="Tooba Nisar" w:date="2025-07-22T23:54:00Z">
              <w:r w:rsidRPr="00307E14">
                <w:t xml:space="preserve"> wi</w:t>
              </w:r>
            </w:ins>
            <w:del w:id="87" w:author="Tooba Nisar" w:date="2025-07-22T23:54:00Z">
              <w:r w:rsidRPr="00307E14">
                <w:delText>'</w:delText>
              </w:r>
            </w:del>
            <w:r w:rsidRPr="00307E14">
              <w:t xml:space="preserve">ll be testing. To do this, add the following lines to the top of the script: </w:t>
            </w:r>
            <w:r w:rsidRPr="00307E14">
              <w:rPr>
                <w:b/>
                <w:rPrChange w:id="88" w:author="Tooba Nisar" w:date="2025-07-22T23:55:00Z">
                  <w:rPr/>
                </w:rPrChange>
              </w:rPr>
              <w:t xml:space="preserve">from recursive_json_search import * </w:t>
            </w:r>
            <w:r w:rsidRPr="00307E14">
              <w:t>and</w:t>
            </w:r>
            <w:r w:rsidRPr="00307E14">
              <w:rPr>
                <w:b/>
                <w:rPrChange w:id="89" w:author="Tooba Nisar" w:date="2025-07-22T23:55:00Z">
                  <w:rPr/>
                </w:rPrChange>
              </w:rPr>
              <w:t xml:space="preserve"> from test_data import *.</w:t>
            </w:r>
            <w:r w:rsidRPr="00307E14">
              <w:t xml:space="preserve"> The</w:t>
            </w:r>
            <w:r w:rsidRPr="00307E14">
              <w:t xml:space="preserve">se lines import the json_search() function and the JSON test data, including the keys defined in the </w:t>
            </w:r>
            <w:r w:rsidRPr="00307E14">
              <w:rPr>
                <w:b/>
                <w:rPrChange w:id="90" w:author="Tooba Nisar" w:date="2025-07-22T23:55:00Z">
                  <w:rPr/>
                </w:rPrChange>
              </w:rPr>
              <w:t>test_data.py</w:t>
            </w:r>
            <w:r w:rsidRPr="00307E14">
              <w:t xml:space="preserve"> file.</w:t>
            </w:r>
          </w:p>
          <w:p w:rsidR="00770853" w:rsidRPr="00307E14" w:rsidRDefault="00C11128" w:rsidP="00307E14">
            <w:pPr>
              <w:spacing w:line="276" w:lineRule="auto"/>
            </w:pPr>
            <w:ins w:id="91" w:author="Tooba Nisar" w:date="2025-07-23T00:40:00Z">
              <w:r w:rsidRPr="00307E14">
                <w:t xml:space="preserve">8. </w:t>
              </w:r>
            </w:ins>
            <w:r w:rsidRPr="00307E14">
              <w:t xml:space="preserve">After the imports, define a test class that inherits from </w:t>
            </w:r>
            <w:r w:rsidRPr="00307E14">
              <w:rPr>
                <w:b/>
                <w:rPrChange w:id="92" w:author="Tooba Nisar" w:date="2025-07-22T23:56:00Z">
                  <w:rPr/>
                </w:rPrChange>
              </w:rPr>
              <w:t>unittest.TestCase</w:t>
            </w:r>
            <w:r w:rsidRPr="00307E14">
              <w:t xml:space="preserve">. Name the class </w:t>
            </w:r>
            <w:r w:rsidRPr="00307E14">
              <w:rPr>
                <w:b/>
                <w:rPrChange w:id="93" w:author="Tooba Nisar" w:date="2025-07-22T23:56:00Z">
                  <w:rPr/>
                </w:rPrChange>
              </w:rPr>
              <w:t>json_search_test</w:t>
            </w:r>
            <w:r w:rsidRPr="00307E14">
              <w:t xml:space="preserve">, and include three test </w:t>
            </w:r>
            <w:r w:rsidRPr="00307E14">
              <w:t xml:space="preserve">methods within it. Each method name must begin with </w:t>
            </w:r>
            <w:r w:rsidRPr="00307E14">
              <w:rPr>
                <w:b/>
                <w:rPrChange w:id="94" w:author="Tooba Nisar" w:date="2025-07-22T23:56:00Z">
                  <w:rPr/>
                </w:rPrChange>
              </w:rPr>
              <w:t>test_</w:t>
            </w:r>
            <w:r w:rsidRPr="00307E14">
              <w:t xml:space="preserve"> so that the </w:t>
            </w:r>
            <w:r w:rsidRPr="00307E14">
              <w:rPr>
                <w:b/>
                <w:rPrChange w:id="95" w:author="Tooba Nisar" w:date="2025-07-22T23:56:00Z">
                  <w:rPr/>
                </w:rPrChange>
              </w:rPr>
              <w:t>unittest</w:t>
            </w:r>
            <w:r w:rsidRPr="00307E14">
              <w:t xml:space="preserve"> framework can automatically detect them. The first method, </w:t>
            </w:r>
            <w:r w:rsidRPr="00307E14">
              <w:rPr>
                <w:b/>
                <w:rPrChange w:id="96" w:author="Tooba Nisar" w:date="2025-07-22T23:56:00Z">
                  <w:rPr/>
                </w:rPrChange>
              </w:rPr>
              <w:t>test_search_found</w:t>
            </w:r>
            <w:r w:rsidRPr="00307E14">
              <w:t>, checks that a known key exists in the data and that the result is not an empty list. The second met</w:t>
            </w:r>
            <w:r w:rsidRPr="00307E14">
              <w:t xml:space="preserve">hod, </w:t>
            </w:r>
            <w:r w:rsidRPr="00307E14">
              <w:rPr>
                <w:b/>
                <w:rPrChange w:id="97" w:author="Tooba Nisar" w:date="2025-07-22T23:56:00Z">
                  <w:rPr/>
                </w:rPrChange>
              </w:rPr>
              <w:lastRenderedPageBreak/>
              <w:t>test_search_not_found</w:t>
            </w:r>
            <w:r w:rsidRPr="00307E14">
              <w:t xml:space="preserve">, checks that a non-existent key returns an empty list. The third method, </w:t>
            </w:r>
            <w:r w:rsidRPr="00307E14">
              <w:rPr>
                <w:b/>
                <w:rPrChange w:id="98" w:author="Tooba Nisar" w:date="2025-07-22T23:57:00Z">
                  <w:rPr/>
                </w:rPrChange>
              </w:rPr>
              <w:t>test_is_a_list</w:t>
            </w:r>
            <w:r w:rsidRPr="00307E14">
              <w:t>, ensures that the return type of the function is always a list. Each method includes a descriptive docstring enclosed in triple single quotes</w:t>
            </w:r>
            <w:r w:rsidRPr="00307E14">
              <w:t xml:space="preserve"> ('''), which helps display readable output during test execution.</w:t>
            </w:r>
          </w:p>
          <w:p w:rsidR="00770853" w:rsidRPr="00307E14" w:rsidRDefault="00C11128" w:rsidP="00307E14">
            <w:pPr>
              <w:spacing w:line="276" w:lineRule="auto"/>
            </w:pPr>
            <w:r w:rsidRPr="00307E14">
              <w:t>Finally, add a conditional block at the end of the script to ensure the test runs only when the script is executed directly. This is done by including:</w:t>
            </w:r>
          </w:p>
          <w:tbl>
            <w:tblPr>
              <w:tblStyle w:val="a1"/>
              <w:tblW w:w="879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91"/>
            </w:tblGrid>
            <w:tr w:rsidR="00770853" w:rsidRPr="00307E14">
              <w:tc>
                <w:tcPr>
                  <w:tcW w:w="8791" w:type="dxa"/>
                  <w:shd w:val="clear" w:color="auto" w:fill="FFFFFF"/>
                </w:tcPr>
                <w:p w:rsidR="00770853" w:rsidRPr="00307E14" w:rsidRDefault="00C11128" w:rsidP="00307E14">
                  <w:pPr>
                    <w:spacing w:line="276" w:lineRule="auto"/>
                  </w:pPr>
                  <w:r w:rsidRPr="00307E14">
                    <w:t>import unittest</w:t>
                  </w:r>
                </w:p>
                <w:p w:rsidR="00770853" w:rsidRPr="00307E14" w:rsidRDefault="00C11128" w:rsidP="00307E14">
                  <w:pPr>
                    <w:spacing w:line="276" w:lineRule="auto"/>
                  </w:pPr>
                  <w:r w:rsidRPr="00307E14">
                    <w:t>from recursive_json_s</w:t>
                  </w:r>
                  <w:r w:rsidRPr="00307E14">
                    <w:t>earch import *</w:t>
                  </w:r>
                </w:p>
                <w:p w:rsidR="00770853" w:rsidRPr="00307E14" w:rsidRDefault="00C11128" w:rsidP="00307E14">
                  <w:pPr>
                    <w:spacing w:line="276" w:lineRule="auto"/>
                  </w:pPr>
                  <w:r w:rsidRPr="00307E14">
                    <w:t>from test_data import *</w:t>
                  </w:r>
                </w:p>
                <w:p w:rsidR="00770853" w:rsidRPr="00307E14" w:rsidRDefault="00770853" w:rsidP="00307E14">
                  <w:pPr>
                    <w:spacing w:line="276" w:lineRule="auto"/>
                  </w:pPr>
                </w:p>
                <w:p w:rsidR="00770853" w:rsidRPr="00307E14" w:rsidRDefault="00C11128" w:rsidP="00307E14">
                  <w:pPr>
                    <w:spacing w:line="276" w:lineRule="auto"/>
                  </w:pPr>
                  <w:r w:rsidRPr="00307E14">
                    <w:t>class json_search_test(unittest.TestCase):</w:t>
                  </w:r>
                </w:p>
                <w:p w:rsidR="00770853" w:rsidRPr="00307E14" w:rsidRDefault="00C11128" w:rsidP="00307E14">
                  <w:pPr>
                    <w:spacing w:line="276" w:lineRule="auto"/>
                  </w:pPr>
                  <w:r w:rsidRPr="00307E14">
                    <w:t xml:space="preserve">             '''test module to test search function in `recursive_json_search.py'''</w:t>
                  </w:r>
                </w:p>
                <w:p w:rsidR="00770853" w:rsidRPr="00307E14" w:rsidRDefault="00C11128" w:rsidP="00307E14">
                  <w:pPr>
                    <w:spacing w:line="276" w:lineRule="auto"/>
                  </w:pPr>
                  <w:r w:rsidRPr="00307E14">
                    <w:t xml:space="preserve">             def test_search_found(self):</w:t>
                  </w:r>
                </w:p>
                <w:p w:rsidR="00770853" w:rsidRPr="00307E14" w:rsidRDefault="00C11128" w:rsidP="00307E14">
                  <w:pPr>
                    <w:spacing w:line="276" w:lineRule="auto"/>
                  </w:pPr>
                  <w:r w:rsidRPr="00307E14">
                    <w:t xml:space="preserve">            '''key should be found, return list should not be empty'''</w:t>
                  </w:r>
                </w:p>
                <w:p w:rsidR="00770853" w:rsidRPr="00307E14" w:rsidRDefault="00C11128" w:rsidP="00307E14">
                  <w:pPr>
                    <w:spacing w:line="276" w:lineRule="auto"/>
                  </w:pPr>
                  <w:r w:rsidRPr="00307E14">
                    <w:t xml:space="preserve">             self.assertTrue([]!=json_search(key1,data))</w:t>
                  </w:r>
                </w:p>
                <w:p w:rsidR="00770853" w:rsidRPr="00307E14" w:rsidRDefault="00C11128" w:rsidP="00307E14">
                  <w:pPr>
                    <w:spacing w:line="276" w:lineRule="auto"/>
                  </w:pPr>
                  <w:r w:rsidRPr="00307E14">
                    <w:t xml:space="preserve">         def test_search_not_found(self):</w:t>
                  </w:r>
                </w:p>
                <w:p w:rsidR="00770853" w:rsidRPr="00307E14" w:rsidRDefault="00C11128" w:rsidP="00307E14">
                  <w:pPr>
                    <w:spacing w:line="276" w:lineRule="auto"/>
                  </w:pPr>
                  <w:r w:rsidRPr="00307E14">
                    <w:t xml:space="preserve">      '''key should not be found, should return an empty list'''</w:t>
                  </w:r>
                </w:p>
                <w:p w:rsidR="00770853" w:rsidRPr="00307E14" w:rsidRDefault="00C11128" w:rsidP="00307E14">
                  <w:pPr>
                    <w:spacing w:line="276" w:lineRule="auto"/>
                  </w:pPr>
                  <w:r w:rsidRPr="00307E14">
                    <w:t xml:space="preserve">        self.assertTr</w:t>
                  </w:r>
                  <w:r w:rsidRPr="00307E14">
                    <w:t>ue([]==json_search(key2,data))</w:t>
                  </w:r>
                </w:p>
                <w:p w:rsidR="00770853" w:rsidRPr="00307E14" w:rsidRDefault="00C11128" w:rsidP="00307E14">
                  <w:pPr>
                    <w:spacing w:line="276" w:lineRule="auto"/>
                  </w:pPr>
                  <w:r w:rsidRPr="00307E14">
                    <w:t xml:space="preserve">      def test_is_a_list(self):</w:t>
                  </w:r>
                </w:p>
                <w:p w:rsidR="00770853" w:rsidRPr="00307E14" w:rsidRDefault="00C11128" w:rsidP="00307E14">
                  <w:pPr>
                    <w:spacing w:line="276" w:lineRule="auto"/>
                  </w:pPr>
                  <w:r w:rsidRPr="00307E14">
                    <w:t xml:space="preserve">         '''Should return a list'''</w:t>
                  </w:r>
                </w:p>
                <w:p w:rsidR="00770853" w:rsidRPr="00307E14" w:rsidRDefault="00C11128" w:rsidP="00307E14">
                  <w:pPr>
                    <w:spacing w:line="276" w:lineRule="auto"/>
                  </w:pPr>
                  <w:r w:rsidRPr="00307E14">
                    <w:t xml:space="preserve">      self.assertIsInstance(json_search(key1,data),list)</w:t>
                  </w:r>
                </w:p>
                <w:p w:rsidR="00770853" w:rsidRPr="00307E14" w:rsidRDefault="00C11128" w:rsidP="00307E14">
                  <w:pPr>
                    <w:spacing w:line="276" w:lineRule="auto"/>
                  </w:pPr>
                  <w:r w:rsidRPr="00307E14">
                    <w:t>if __name__ == '__main__':</w:t>
                  </w:r>
                </w:p>
                <w:p w:rsidR="00770853" w:rsidRPr="00307E14" w:rsidRDefault="00C11128" w:rsidP="00307E14">
                  <w:pPr>
                    <w:spacing w:line="276" w:lineRule="auto"/>
                  </w:pPr>
                  <w:r w:rsidRPr="00307E14">
                    <w:t xml:space="preserve">   unittest.main()</w:t>
                  </w:r>
                </w:p>
              </w:tc>
            </w:tr>
          </w:tbl>
          <w:p w:rsidR="00770853" w:rsidRPr="00307E14" w:rsidRDefault="00770853" w:rsidP="00307E14">
            <w:pPr>
              <w:spacing w:line="276" w:lineRule="auto"/>
            </w:pPr>
          </w:p>
          <w:p w:rsidR="00770853" w:rsidRPr="00307E14" w:rsidRDefault="00C11128" w:rsidP="00307E14">
            <w:pPr>
              <w:spacing w:line="276" w:lineRule="auto"/>
              <w:jc w:val="center"/>
            </w:pPr>
            <w:r w:rsidRPr="00307E14">
              <w:rPr>
                <w:noProof/>
                <w:lang w:val="en-US"/>
              </w:rPr>
              <w:drawing>
                <wp:inline distT="0" distB="0" distL="0" distR="0">
                  <wp:extent cx="5079376" cy="3148796"/>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079376" cy="3148796"/>
                          </a:xfrm>
                          <a:prstGeom prst="rect">
                            <a:avLst/>
                          </a:prstGeom>
                          <a:ln/>
                        </pic:spPr>
                      </pic:pic>
                    </a:graphicData>
                  </a:graphic>
                </wp:inline>
              </w:drawing>
            </w:r>
          </w:p>
          <w:p w:rsidR="00770853" w:rsidRPr="00307E14" w:rsidRDefault="00770853" w:rsidP="00307E14">
            <w:pPr>
              <w:spacing w:line="276" w:lineRule="auto"/>
              <w:rPr>
                <w:del w:id="99" w:author="Tooba Nisar" w:date="2025-07-22T23:57:00Z"/>
              </w:rPr>
            </w:pPr>
          </w:p>
          <w:p w:rsidR="00770853" w:rsidRPr="00307E14" w:rsidRDefault="00C11128" w:rsidP="00307E14">
            <w:pPr>
              <w:pBdr>
                <w:top w:val="nil"/>
                <w:left w:val="single" w:sz="36" w:space="11" w:color="369CEA"/>
                <w:bottom w:val="nil"/>
                <w:right w:val="nil"/>
                <w:between w:val="nil"/>
              </w:pBdr>
              <w:spacing w:before="225" w:after="225" w:line="276" w:lineRule="auto"/>
              <w:pPrChange w:id="100" w:author="Tooba Nisar" w:date="2025-07-23T00:00:00Z">
                <w:pPr/>
              </w:pPrChange>
            </w:pPr>
            <w:ins w:id="101" w:author="Tooba Nisar" w:date="2025-07-22T23:57:00Z">
              <w:r w:rsidRPr="00307E14">
                <w:t>9</w:t>
              </w:r>
            </w:ins>
            <w:del w:id="102" w:author="Tooba Nisar" w:date="2025-07-22T23:57:00Z">
              <w:r w:rsidRPr="00307E14">
                <w:delText>6</w:delText>
              </w:r>
            </w:del>
            <w:r w:rsidRPr="00307E14">
              <w:t xml:space="preserve">. </w:t>
            </w:r>
            <w:ins w:id="103" w:author="Tooba Nisar" w:date="2025-07-22T23:58:00Z">
              <w:r w:rsidRPr="00307E14">
                <w:t>Now in the terminal, r</w:t>
              </w:r>
            </w:ins>
            <w:del w:id="104" w:author="Tooba Nisar" w:date="2025-07-22T23:58:00Z">
              <w:r w:rsidRPr="00307E14">
                <w:delText>R</w:delText>
              </w:r>
            </w:del>
            <w:r w:rsidRPr="00307E14">
              <w:t xml:space="preserve">un the test script in its current state </w:t>
            </w:r>
            <w:ins w:id="105" w:author="Tooba Nisar" w:date="2025-07-22T23:59:00Z">
              <w:r w:rsidRPr="00307E14">
                <w:t xml:space="preserve">using command </w:t>
              </w:r>
              <w:r w:rsidRPr="00307E14">
                <w:rPr>
                  <w:b/>
                  <w:rPrChange w:id="106" w:author="Tooba Nisar" w:date="2025-07-23T00:05:00Z">
                    <w:rPr>
                      <w:color w:val="FFFFFF"/>
                      <w:sz w:val="26"/>
                      <w:szCs w:val="26"/>
                    </w:rPr>
                  </w:rPrChange>
                </w:rPr>
                <w:t>python3 test_json_search.py</w:t>
              </w:r>
              <w:r w:rsidRPr="00307E14">
                <w:rPr>
                  <w:b/>
                </w:rPr>
                <w:t xml:space="preserve"> </w:t>
              </w:r>
            </w:ins>
            <w:r w:rsidRPr="00307E14">
              <w:t>to see what results it currently returns. First, you see the empty list. Second, you see the </w:t>
            </w:r>
            <w:r w:rsidRPr="00307E14">
              <w:rPr>
                <w:b/>
                <w:rPrChange w:id="107" w:author="Tooba Nisar" w:date="2025-07-23T00:00:00Z">
                  <w:rPr/>
                </w:rPrChange>
              </w:rPr>
              <w:t xml:space="preserve">. </w:t>
            </w:r>
            <w:r w:rsidRPr="00307E14">
              <w:rPr>
                <w:b/>
              </w:rPr>
              <w:t>F</w:t>
            </w:r>
            <w:r w:rsidRPr="00307E14">
              <w:rPr>
                <w:b/>
                <w:rPrChange w:id="108" w:author="Tooba Nisar" w:date="2025-07-23T00:00:00Z">
                  <w:rPr/>
                </w:rPrChange>
              </w:rPr>
              <w:t xml:space="preserve">. </w:t>
            </w:r>
            <w:r w:rsidRPr="00307E14">
              <w:t xml:space="preserve">highlighted in the output. A period (.) means a test passed, and an F means </w:t>
            </w:r>
            <w:r w:rsidRPr="00307E14">
              <w:t>a test failed. Therefore, the first test passed, the second test failed, and the third test passed.</w:t>
            </w:r>
          </w:p>
          <w:p w:rsidR="00770853" w:rsidRPr="00307E14" w:rsidRDefault="00C11128" w:rsidP="00307E14">
            <w:pPr>
              <w:spacing w:line="276" w:lineRule="auto"/>
              <w:jc w:val="center"/>
              <w:rPr>
                <w:del w:id="109" w:author="Tooba Nisar" w:date="2025-07-23T00:05:00Z"/>
              </w:rPr>
            </w:pPr>
            <w:r w:rsidRPr="00307E14">
              <w:rPr>
                <w:noProof/>
                <w:lang w:val="en-US"/>
              </w:rPr>
              <w:lastRenderedPageBreak/>
              <w:drawing>
                <wp:inline distT="0" distB="0" distL="0" distR="0">
                  <wp:extent cx="5268795" cy="2735818"/>
                  <wp:effectExtent l="9525" t="9525" r="9525" b="9525"/>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b="22164"/>
                          <a:stretch>
                            <a:fillRect/>
                          </a:stretch>
                        </pic:blipFill>
                        <pic:spPr>
                          <a:xfrm>
                            <a:off x="0" y="0"/>
                            <a:ext cx="5268795" cy="2735818"/>
                          </a:xfrm>
                          <a:prstGeom prst="rect">
                            <a:avLst/>
                          </a:prstGeom>
                          <a:ln w="9525">
                            <a:solidFill>
                              <a:srgbClr val="000000"/>
                            </a:solidFill>
                            <a:prstDash val="solid"/>
                          </a:ln>
                        </pic:spPr>
                      </pic:pic>
                    </a:graphicData>
                  </a:graphic>
                </wp:inline>
              </w:drawing>
            </w:r>
          </w:p>
          <w:p w:rsidR="00770853" w:rsidRPr="00307E14" w:rsidRDefault="00770853" w:rsidP="00307E14">
            <w:pPr>
              <w:spacing w:line="276" w:lineRule="auto"/>
              <w:jc w:val="center"/>
            </w:pPr>
          </w:p>
          <w:p w:rsidR="00770853" w:rsidRPr="00307E14" w:rsidRDefault="00C11128" w:rsidP="00307E14">
            <w:pPr>
              <w:spacing w:line="276" w:lineRule="auto"/>
            </w:pPr>
            <w:ins w:id="110" w:author="Tooba Nisar" w:date="2025-07-23T00:40:00Z">
              <w:r w:rsidRPr="00307E14">
                <w:t>10</w:t>
              </w:r>
            </w:ins>
            <w:del w:id="111" w:author="Tooba Nisar" w:date="2025-07-23T00:40:00Z">
              <w:r w:rsidRPr="00307E14">
                <w:delText>7</w:delText>
              </w:r>
            </w:del>
            <w:r w:rsidRPr="00307E14">
              <w:t>. To list each test and its results, run the script again under unittest with the verbose (-v) option. Notice that you do not need the .py extension f</w:t>
            </w:r>
            <w:r w:rsidRPr="00307E14">
              <w:t>or the p</w:t>
            </w:r>
            <w:r w:rsidRPr="00307E14">
              <w:rPr>
                <w:b/>
              </w:rPr>
              <w:t>y</w:t>
            </w:r>
            <w:r w:rsidRPr="00307E14">
              <w:t> script. You can see that your test method </w:t>
            </w:r>
            <w:r w:rsidRPr="00307E14">
              <w:rPr>
                <w:b/>
              </w:rPr>
              <w:t>test_search_found, </w:t>
            </w:r>
            <w:r w:rsidRPr="00307E14">
              <w:t>is failing.</w:t>
            </w:r>
          </w:p>
          <w:p w:rsidR="00770853" w:rsidRPr="00307E14" w:rsidRDefault="00C11128" w:rsidP="00307E14">
            <w:pPr>
              <w:spacing w:line="276" w:lineRule="auto"/>
            </w:pPr>
            <w:r w:rsidRPr="00307E14">
              <w:rPr>
                <w:noProof/>
                <w:lang w:val="en-US"/>
              </w:rPr>
              <w:drawing>
                <wp:inline distT="0" distB="0" distL="0" distR="0">
                  <wp:extent cx="5732145" cy="23368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2145" cy="2336800"/>
                          </a:xfrm>
                          <a:prstGeom prst="rect">
                            <a:avLst/>
                          </a:prstGeom>
                          <a:ln/>
                        </pic:spPr>
                      </pic:pic>
                    </a:graphicData>
                  </a:graphic>
                </wp:inline>
              </w:drawing>
            </w:r>
          </w:p>
          <w:p w:rsidR="00770853" w:rsidRPr="00307E14" w:rsidRDefault="00C11128" w:rsidP="00307E14">
            <w:pPr>
              <w:spacing w:line="276" w:lineRule="auto"/>
            </w:pPr>
            <w:ins w:id="112" w:author="Tooba Nisar" w:date="2025-07-23T00:40:00Z">
              <w:r w:rsidRPr="00307E14">
                <w:t>11</w:t>
              </w:r>
            </w:ins>
            <w:del w:id="113" w:author="Tooba Nisar" w:date="2025-07-23T00:40:00Z">
              <w:r w:rsidRPr="00307E14">
                <w:delText>8</w:delText>
              </w:r>
            </w:del>
            <w:r w:rsidRPr="00307E14">
              <w:t>. To fix the first error</w:t>
            </w:r>
            <w:ins w:id="114" w:author="Tooba Nisar" w:date="2025-07-23T00:10:00Z">
              <w:r w:rsidRPr="00307E14">
                <w:t xml:space="preserve"> </w:t>
              </w:r>
              <w:r w:rsidRPr="00307E14">
                <w:rPr>
                  <w:b/>
                  <w:rPrChange w:id="115" w:author="Tooba Nisar" w:date="2025-07-23T00:10:00Z">
                    <w:rPr>
                      <w:rFonts w:ascii="Helvetica Neue" w:eastAsia="Helvetica Neue" w:hAnsi="Helvetica Neue" w:cs="Helvetica Neue"/>
                      <w:b/>
                      <w:color w:val="222222"/>
                      <w:sz w:val="26"/>
                      <w:szCs w:val="26"/>
                      <w:highlight w:val="white"/>
                    </w:rPr>
                  </w:rPrChange>
                </w:rPr>
                <w:t>key should be found, return list should not be empty … FAIL</w:t>
              </w:r>
              <w:r w:rsidRPr="00307E14">
                <w:rPr>
                  <w:b/>
                  <w:rPrChange w:id="116" w:author="Tooba Nisar" w:date="2025-07-23T00:10:00Z">
                    <w:rPr>
                      <w:rFonts w:ascii="Helvetica Neue" w:eastAsia="Helvetica Neue" w:hAnsi="Helvetica Neue" w:cs="Helvetica Neue"/>
                      <w:color w:val="222222"/>
                      <w:sz w:val="26"/>
                      <w:szCs w:val="26"/>
                      <w:highlight w:val="white"/>
                    </w:rPr>
                  </w:rPrChange>
                </w:rPr>
                <w:t>,</w:t>
              </w:r>
            </w:ins>
            <w:r w:rsidRPr="00307E14">
              <w:t xml:space="preserve"> in the </w:t>
            </w:r>
            <w:r w:rsidRPr="00307E14">
              <w:rPr>
                <w:b/>
                <w:rPrChange w:id="117" w:author="Tooba Nisar" w:date="2025-07-23T00:06:00Z">
                  <w:rPr/>
                </w:rPrChange>
              </w:rPr>
              <w:t>recursive_json_search.py</w:t>
            </w:r>
            <w:r w:rsidRPr="00307E14">
              <w:t xml:space="preserve"> script, open the file and examine the json_search() function. The failure occurs because the line </w:t>
            </w:r>
            <w:r w:rsidRPr="00307E14">
              <w:rPr>
                <w:b/>
                <w:rPrChange w:id="118" w:author="Tooba Nisar" w:date="2025-07-23T00:07:00Z">
                  <w:rPr/>
                </w:rPrChange>
              </w:rPr>
              <w:t>ret_val = []</w:t>
            </w:r>
            <w:r w:rsidRPr="00307E14">
              <w:t xml:space="preserve"> is placed inside the function, which causes the list to reset every time the function is called recursively. As a result, previously collected m</w:t>
            </w:r>
            <w:r w:rsidRPr="00307E14">
              <w:t xml:space="preserve">atches are lost during recursion, and the final result appears empty. To resolve this, modify the function to accept </w:t>
            </w:r>
            <w:r w:rsidRPr="00307E14">
              <w:rPr>
                <w:b/>
                <w:rPrChange w:id="119" w:author="Tooba Nisar" w:date="2025-07-23T00:11:00Z">
                  <w:rPr/>
                </w:rPrChange>
              </w:rPr>
              <w:t xml:space="preserve">ret_val </w:t>
            </w:r>
            <w:r w:rsidRPr="00307E14">
              <w:t>as an optional parameter with a default value of None. Inside the function, check if ret_val is None, and if so, initialize it to a</w:t>
            </w:r>
            <w:r w:rsidRPr="00307E14">
              <w:t xml:space="preserve">n empty list. This ensures that only the first call starts with an empty list and all recursive calls reuse the same list to accumulate results. The corrected function should look like this: def json_search(key, input_object, ret_val=None): followed by if </w:t>
            </w:r>
            <w:r w:rsidRPr="00307E14">
              <w:t>ret_val is None: ret_val = [], and then include the recursive logic for handling dictionaries and lists. After saving the file, run the script using python3 recursive_json_search.py, and you should see a non-empty list returned, confirming that the key was</w:t>
            </w:r>
            <w:r w:rsidRPr="00307E14">
              <w:t xml:space="preserve"> successfully found and the issue has been resolved.</w:t>
            </w:r>
          </w:p>
          <w:tbl>
            <w:tblPr>
              <w:tblStyle w:val="a2"/>
              <w:tblW w:w="879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91"/>
            </w:tblGrid>
            <w:tr w:rsidR="00770853" w:rsidRPr="00307E14">
              <w:tc>
                <w:tcPr>
                  <w:tcW w:w="8791" w:type="dxa"/>
                </w:tcPr>
                <w:p w:rsidR="00770853" w:rsidRPr="00307E14" w:rsidRDefault="00C11128" w:rsidP="00307E14">
                  <w:pPr>
                    <w:spacing w:line="276" w:lineRule="auto"/>
                  </w:pPr>
                  <w:r w:rsidRPr="00307E14">
                    <w:t>from test_data import *</w:t>
                  </w:r>
                </w:p>
                <w:p w:rsidR="00770853" w:rsidRPr="00307E14" w:rsidRDefault="00C11128" w:rsidP="00307E14">
                  <w:pPr>
                    <w:spacing w:line="276" w:lineRule="auto"/>
                  </w:pPr>
                  <w:r w:rsidRPr="00307E14">
                    <w:t>ret_val=[]</w:t>
                  </w:r>
                </w:p>
                <w:p w:rsidR="00770853" w:rsidRPr="00307E14" w:rsidRDefault="00C11128" w:rsidP="00307E14">
                  <w:pPr>
                    <w:spacing w:line="276" w:lineRule="auto"/>
                  </w:pPr>
                  <w:r w:rsidRPr="00307E14">
                    <w:t>def json_search(key,input_object):</w:t>
                  </w:r>
                </w:p>
                <w:p w:rsidR="00770853" w:rsidRPr="00307E14" w:rsidRDefault="00C11128" w:rsidP="00307E14">
                  <w:pPr>
                    <w:spacing w:line="276" w:lineRule="auto"/>
                  </w:pPr>
                  <w:r w:rsidRPr="00307E14">
                    <w:t xml:space="preserve">    if isinstance(input_object, dict): # Iterate dictionary</w:t>
                  </w:r>
                </w:p>
                <w:p w:rsidR="00770853" w:rsidRPr="00307E14" w:rsidRDefault="00C11128" w:rsidP="00307E14">
                  <w:pPr>
                    <w:spacing w:line="276" w:lineRule="auto"/>
                  </w:pPr>
                  <w:r w:rsidRPr="00307E14">
                    <w:t xml:space="preserve">        for k, v in input_object.items(): # searching key in the dict</w:t>
                  </w:r>
                </w:p>
                <w:p w:rsidR="00770853" w:rsidRPr="00307E14" w:rsidRDefault="00C11128" w:rsidP="00307E14">
                  <w:pPr>
                    <w:spacing w:line="276" w:lineRule="auto"/>
                  </w:pPr>
                  <w:r w:rsidRPr="00307E14">
                    <w:lastRenderedPageBreak/>
                    <w:t xml:space="preserve">   </w:t>
                  </w:r>
                  <w:r w:rsidRPr="00307E14">
                    <w:t xml:space="preserve">         if k == key:</w:t>
                  </w:r>
                </w:p>
                <w:p w:rsidR="00770853" w:rsidRPr="00307E14" w:rsidRDefault="00C11128" w:rsidP="00307E14">
                  <w:pPr>
                    <w:spacing w:line="276" w:lineRule="auto"/>
                  </w:pPr>
                  <w:r w:rsidRPr="00307E14">
                    <w:t xml:space="preserve">                temp={k:v}</w:t>
                  </w:r>
                </w:p>
                <w:p w:rsidR="00770853" w:rsidRPr="00307E14" w:rsidRDefault="00C11128" w:rsidP="00307E14">
                  <w:pPr>
                    <w:spacing w:line="276" w:lineRule="auto"/>
                  </w:pPr>
                  <w:r w:rsidRPr="00307E14">
                    <w:t xml:space="preserve">                ret_val.append(temp)</w:t>
                  </w:r>
                </w:p>
                <w:p w:rsidR="00770853" w:rsidRPr="00307E14" w:rsidRDefault="00C11128" w:rsidP="00307E14">
                  <w:pPr>
                    <w:spacing w:line="276" w:lineRule="auto"/>
                  </w:pPr>
                  <w:r w:rsidRPr="00307E14">
                    <w:t xml:space="preserve">            if isinstance(v, dict): # the value is another dict so repeat</w:t>
                  </w:r>
                </w:p>
                <w:p w:rsidR="00770853" w:rsidRPr="00307E14" w:rsidRDefault="00C11128" w:rsidP="00307E14">
                  <w:pPr>
                    <w:spacing w:line="276" w:lineRule="auto"/>
                  </w:pPr>
                  <w:r w:rsidRPr="00307E14">
                    <w:t xml:space="preserve">                json_search(key,v)</w:t>
                  </w:r>
                </w:p>
                <w:p w:rsidR="00770853" w:rsidRPr="00307E14" w:rsidRDefault="00C11128" w:rsidP="00307E14">
                  <w:pPr>
                    <w:spacing w:line="276" w:lineRule="auto"/>
                  </w:pPr>
                  <w:r w:rsidRPr="00307E14">
                    <w:t xml:space="preserve">            elif isinstance(v, list): # it's a list</w:t>
                  </w:r>
                </w:p>
                <w:p w:rsidR="00770853" w:rsidRPr="00307E14" w:rsidRDefault="00C11128" w:rsidP="00307E14">
                  <w:pPr>
                    <w:spacing w:line="276" w:lineRule="auto"/>
                  </w:pPr>
                  <w:r w:rsidRPr="00307E14">
                    <w:t xml:space="preserve">                for item in v:</w:t>
                  </w:r>
                </w:p>
                <w:p w:rsidR="00770853" w:rsidRPr="00307E14" w:rsidRDefault="00C11128" w:rsidP="00307E14">
                  <w:pPr>
                    <w:spacing w:line="276" w:lineRule="auto"/>
                  </w:pPr>
                  <w:r w:rsidRPr="00307E14">
                    <w:t xml:space="preserve">                    if not isinstance(item, (str,int)): # if dict or list repeat</w:t>
                  </w:r>
                </w:p>
                <w:p w:rsidR="00770853" w:rsidRPr="00307E14" w:rsidRDefault="00C11128" w:rsidP="00307E14">
                  <w:pPr>
                    <w:spacing w:line="276" w:lineRule="auto"/>
                  </w:pPr>
                  <w:r w:rsidRPr="00307E14">
                    <w:t xml:space="preserve">                        json_search(key,item)</w:t>
                  </w:r>
                </w:p>
                <w:p w:rsidR="00770853" w:rsidRPr="00307E14" w:rsidRDefault="00C11128" w:rsidP="00307E14">
                  <w:pPr>
                    <w:spacing w:line="276" w:lineRule="auto"/>
                  </w:pPr>
                  <w:r w:rsidRPr="00307E14">
                    <w:t xml:space="preserve">    else: # Iterate a list because some APIs return a JSON object in a list</w:t>
                  </w:r>
                </w:p>
                <w:p w:rsidR="00770853" w:rsidRPr="00307E14" w:rsidRDefault="00C11128" w:rsidP="00307E14">
                  <w:pPr>
                    <w:spacing w:line="276" w:lineRule="auto"/>
                  </w:pPr>
                  <w:r w:rsidRPr="00307E14">
                    <w:t xml:space="preserve">        for val in inp</w:t>
                  </w:r>
                  <w:r w:rsidRPr="00307E14">
                    <w:t>ut_object:</w:t>
                  </w:r>
                </w:p>
                <w:p w:rsidR="00770853" w:rsidRPr="00307E14" w:rsidRDefault="00C11128" w:rsidP="00307E14">
                  <w:pPr>
                    <w:spacing w:line="276" w:lineRule="auto"/>
                  </w:pPr>
                  <w:r w:rsidRPr="00307E14">
                    <w:t xml:space="preserve">            if not isinstance(val, (str,int)):</w:t>
                  </w:r>
                </w:p>
                <w:p w:rsidR="00770853" w:rsidRPr="00307E14" w:rsidRDefault="00C11128" w:rsidP="00307E14">
                  <w:pPr>
                    <w:spacing w:line="276" w:lineRule="auto"/>
                  </w:pPr>
                  <w:r w:rsidRPr="00307E14">
                    <w:t xml:space="preserve">                json_search(key,val)</w:t>
                  </w:r>
                </w:p>
                <w:p w:rsidR="00770853" w:rsidRPr="00307E14" w:rsidRDefault="00C11128" w:rsidP="00307E14">
                  <w:pPr>
                    <w:spacing w:line="276" w:lineRule="auto"/>
                  </w:pPr>
                  <w:r w:rsidRPr="00307E14">
                    <w:t xml:space="preserve">    return ret_val</w:t>
                  </w:r>
                </w:p>
                <w:p w:rsidR="00770853" w:rsidRPr="00307E14" w:rsidRDefault="00C11128" w:rsidP="00307E14">
                  <w:pPr>
                    <w:spacing w:line="276" w:lineRule="auto"/>
                  </w:pPr>
                  <w:r w:rsidRPr="00307E14">
                    <w:t>print(json_search("issueSummary",data))</w:t>
                  </w:r>
                </w:p>
                <w:p w:rsidR="00770853" w:rsidRPr="00307E14" w:rsidRDefault="00770853" w:rsidP="00307E14">
                  <w:pPr>
                    <w:spacing w:line="276" w:lineRule="auto"/>
                  </w:pPr>
                </w:p>
                <w:p w:rsidR="00770853" w:rsidRPr="00307E14" w:rsidRDefault="00770853" w:rsidP="00307E14">
                  <w:pPr>
                    <w:spacing w:line="276" w:lineRule="auto"/>
                  </w:pPr>
                </w:p>
              </w:tc>
            </w:tr>
          </w:tbl>
          <w:p w:rsidR="00770853" w:rsidRPr="00307E14" w:rsidRDefault="00770853" w:rsidP="00307E14">
            <w:pPr>
              <w:spacing w:line="276" w:lineRule="auto"/>
              <w:rPr>
                <w:del w:id="120" w:author="Tooba Nisar" w:date="2025-07-23T00:40:00Z"/>
              </w:rPr>
            </w:pPr>
          </w:p>
          <w:p w:rsidR="00770853" w:rsidRPr="00307E14" w:rsidRDefault="00C11128" w:rsidP="00307E14">
            <w:pPr>
              <w:spacing w:line="276" w:lineRule="auto"/>
              <w:jc w:val="center"/>
            </w:pPr>
            <w:r w:rsidRPr="00307E14">
              <w:rPr>
                <w:noProof/>
                <w:lang w:val="en-US"/>
              </w:rPr>
              <w:drawing>
                <wp:inline distT="0" distB="0" distL="0" distR="0">
                  <wp:extent cx="5699776" cy="3117924"/>
                  <wp:effectExtent l="3175" t="3175" r="3175" b="3175"/>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699776" cy="3117924"/>
                          </a:xfrm>
                          <a:prstGeom prst="rect">
                            <a:avLst/>
                          </a:prstGeom>
                          <a:ln w="3175">
                            <a:solidFill>
                              <a:srgbClr val="000000"/>
                            </a:solidFill>
                            <a:prstDash val="solid"/>
                          </a:ln>
                        </pic:spPr>
                      </pic:pic>
                    </a:graphicData>
                  </a:graphic>
                </wp:inline>
              </w:drawing>
            </w:r>
          </w:p>
          <w:p w:rsidR="00770853" w:rsidRPr="00307E14" w:rsidRDefault="00C11128" w:rsidP="00307E14">
            <w:pPr>
              <w:spacing w:line="276" w:lineRule="auto"/>
            </w:pPr>
            <w:ins w:id="121" w:author="Tooba Nisar" w:date="2025-07-23T00:40:00Z">
              <w:r w:rsidRPr="00307E14">
                <w:t>12</w:t>
              </w:r>
            </w:ins>
            <w:del w:id="122" w:author="Tooba Nisar" w:date="2025-07-23T00:40:00Z">
              <w:r w:rsidRPr="00307E14">
                <w:delText>9</w:delText>
              </w:r>
            </w:del>
            <w:r w:rsidRPr="00307E14">
              <w:t>.  Save and run the script</w:t>
            </w:r>
            <w:ins w:id="123" w:author="Tooba Nisar" w:date="2025-07-23T00:24:00Z">
              <w:r w:rsidRPr="00307E14">
                <w:t xml:space="preserve"> in terminal using command </w:t>
              </w:r>
              <w:r w:rsidRPr="00307E14">
                <w:rPr>
                  <w:b/>
                </w:rPr>
                <w:t>python3 recursive_json_search.py</w:t>
              </w:r>
            </w:ins>
            <w:r w:rsidRPr="00307E14">
              <w:t>. You should get the following output, which verifies that you resolved the issue. The list is no longer empty after the script runs.</w:t>
            </w:r>
          </w:p>
          <w:p w:rsidR="00770853" w:rsidRPr="00307E14" w:rsidRDefault="00C11128" w:rsidP="00307E14">
            <w:pPr>
              <w:spacing w:line="276" w:lineRule="auto"/>
            </w:pPr>
            <w:r w:rsidRPr="00307E14">
              <w:rPr>
                <w:noProof/>
                <w:lang w:val="en-US"/>
              </w:rPr>
              <w:drawing>
                <wp:inline distT="0" distB="0" distL="0" distR="0">
                  <wp:extent cx="5424654" cy="313689"/>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424654" cy="313689"/>
                          </a:xfrm>
                          <a:prstGeom prst="rect">
                            <a:avLst/>
                          </a:prstGeom>
                          <a:ln/>
                        </pic:spPr>
                      </pic:pic>
                    </a:graphicData>
                  </a:graphic>
                </wp:inline>
              </w:drawing>
            </w:r>
          </w:p>
          <w:p w:rsidR="00770853" w:rsidRPr="00307E14" w:rsidRDefault="00770853" w:rsidP="00307E14">
            <w:pPr>
              <w:spacing w:line="276" w:lineRule="auto"/>
              <w:rPr>
                <w:del w:id="124" w:author="Tooba Nisar" w:date="2025-07-23T00:25:00Z"/>
              </w:rPr>
            </w:pPr>
          </w:p>
          <w:p w:rsidR="00770853" w:rsidRPr="00307E14" w:rsidRDefault="00C11128" w:rsidP="00307E14">
            <w:pPr>
              <w:spacing w:line="276" w:lineRule="auto"/>
            </w:pPr>
            <w:r w:rsidRPr="00307E14">
              <w:t>1</w:t>
            </w:r>
            <w:ins w:id="125" w:author="Tooba Nisar" w:date="2025-07-23T00:41:00Z">
              <w:r w:rsidRPr="00307E14">
                <w:t>3</w:t>
              </w:r>
            </w:ins>
            <w:del w:id="126" w:author="Tooba Nisar" w:date="2025-07-23T00:41:00Z">
              <w:r w:rsidRPr="00307E14">
                <w:delText>0</w:delText>
              </w:r>
            </w:del>
            <w:r w:rsidRPr="00307E14">
              <w:t xml:space="preserve">. To ensure that all issues in the recursive_json_search.py script are resolved, you should run the unit tests again without using the </w:t>
            </w:r>
            <w:r w:rsidRPr="00307E14">
              <w:rPr>
                <w:b/>
                <w:rPrChange w:id="127" w:author="Tooba Nisar" w:date="2025-07-23T00:26:00Z">
                  <w:rPr/>
                </w:rPrChange>
              </w:rPr>
              <w:t>-v</w:t>
            </w:r>
            <w:r w:rsidRPr="00307E14">
              <w:t xml:space="preserve"> (verbose) option. This helps minimize console output, allowing you to focus on test results more efficiently. Open you</w:t>
            </w:r>
            <w:r w:rsidRPr="00307E14">
              <w:t xml:space="preserve">r terminal and navigate to the </w:t>
            </w:r>
            <w:r w:rsidRPr="00307E14">
              <w:rPr>
                <w:b/>
              </w:rPr>
              <w:t>~/labs/devnet-src/unittest/</w:t>
            </w:r>
            <w:r w:rsidRPr="00307E14">
              <w:t xml:space="preserve"> directory, then run the command python3 </w:t>
            </w:r>
            <w:r w:rsidRPr="00307E14">
              <w:rPr>
                <w:b/>
                <w:rPrChange w:id="128" w:author="Tooba Nisar" w:date="2025-07-23T00:26:00Z">
                  <w:rPr/>
                </w:rPrChange>
              </w:rPr>
              <w:t>test_json_search.py</w:t>
            </w:r>
            <w:r w:rsidRPr="00307E14">
              <w:t xml:space="preserve">. Observe the output at the beginning of the test log—if you see </w:t>
            </w:r>
            <w:r w:rsidRPr="00307E14">
              <w:rPr>
                <w:b/>
                <w:rPrChange w:id="129" w:author="Tooba Nisar" w:date="2025-07-23T00:26:00Z">
                  <w:rPr/>
                </w:rPrChange>
              </w:rPr>
              <w:t>..F</w:t>
            </w:r>
            <w:r w:rsidRPr="00307E14">
              <w:t xml:space="preserve">, it means two tests passed, and one failed. The </w:t>
            </w:r>
            <w:r w:rsidRPr="00307E14">
              <w:rPr>
                <w:b/>
                <w:rPrChange w:id="130" w:author="Tooba Nisar" w:date="2025-07-23T00:27:00Z">
                  <w:rPr/>
                </w:rPrChange>
              </w:rPr>
              <w:t>"F"</w:t>
            </w:r>
            <w:r w:rsidRPr="00307E14">
              <w:t xml:space="preserve"> indicates a failu</w:t>
            </w:r>
            <w:r w:rsidRPr="00307E14">
              <w:t>re, most likely in the test that checks whether the function returns a list, which may point to a remaining issue in your function’s return structure. Additionally, if you still see output being printed to the screen (like a list of results), it</w:t>
            </w:r>
            <w:ins w:id="131" w:author="Tooba Nisar" w:date="2025-07-23T00:27:00Z">
              <w:r w:rsidRPr="00307E14">
                <w:t xml:space="preserve"> i</w:t>
              </w:r>
            </w:ins>
            <w:del w:id="132" w:author="Tooba Nisar" w:date="2025-07-23T00:27:00Z">
              <w:r w:rsidRPr="00307E14">
                <w:delText>'</w:delText>
              </w:r>
            </w:del>
            <w:r w:rsidRPr="00307E14">
              <w:t>s likely</w:t>
            </w:r>
            <w:r w:rsidRPr="00307E14">
              <w:t xml:space="preserve"> due to a lingering </w:t>
            </w:r>
            <w:r w:rsidRPr="00307E14">
              <w:rPr>
                <w:b/>
                <w:rPrChange w:id="133" w:author="Tooba Nisar" w:date="2025-07-23T00:26:00Z">
                  <w:rPr/>
                </w:rPrChange>
              </w:rPr>
              <w:t>print()</w:t>
            </w:r>
            <w:r w:rsidRPr="00307E14">
              <w:t xml:space="preserve"> statement inside recursive_json_search.py. While this is</w:t>
            </w:r>
            <w:ins w:id="134" w:author="Tooba Nisar" w:date="2025-07-23T00:26:00Z">
              <w:r w:rsidRPr="00307E14">
                <w:t xml:space="preserve"> </w:t>
              </w:r>
            </w:ins>
            <w:r w:rsidRPr="00307E14">
              <w:t>n</w:t>
            </w:r>
            <w:ins w:id="135" w:author="Tooba Nisar" w:date="2025-07-23T00:26:00Z">
              <w:r w:rsidRPr="00307E14">
                <w:t>o</w:t>
              </w:r>
            </w:ins>
            <w:del w:id="136" w:author="Tooba Nisar" w:date="2025-07-23T00:26:00Z">
              <w:r w:rsidRPr="00307E14">
                <w:delText>'</w:delText>
              </w:r>
            </w:del>
            <w:r w:rsidRPr="00307E14">
              <w:t>t critical for completing the lab, you can remove or comment out the print() statement to clean up the console output during testing.</w:t>
            </w:r>
          </w:p>
          <w:p w:rsidR="00770853" w:rsidRPr="00307E14" w:rsidRDefault="00C11128" w:rsidP="00307E14">
            <w:pPr>
              <w:spacing w:line="276" w:lineRule="auto"/>
              <w:jc w:val="center"/>
              <w:rPr>
                <w:del w:id="137" w:author="Tooba Nisar" w:date="2025-07-02T14:09:00Z"/>
              </w:rPr>
            </w:pPr>
            <w:r w:rsidRPr="00307E14">
              <w:rPr>
                <w:noProof/>
                <w:lang w:val="en-US"/>
              </w:rPr>
              <w:lastRenderedPageBreak/>
              <w:drawing>
                <wp:inline distT="0" distB="0" distL="0" distR="0">
                  <wp:extent cx="5325824" cy="151037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325824" cy="1510370"/>
                          </a:xfrm>
                          <a:prstGeom prst="rect">
                            <a:avLst/>
                          </a:prstGeom>
                          <a:ln/>
                        </pic:spPr>
                      </pic:pic>
                    </a:graphicData>
                  </a:graphic>
                </wp:inline>
              </w:drawing>
            </w:r>
          </w:p>
          <w:p w:rsidR="00770853" w:rsidRPr="00307E14" w:rsidRDefault="00770853" w:rsidP="00307E14">
            <w:pPr>
              <w:spacing w:line="276" w:lineRule="auto"/>
              <w:jc w:val="center"/>
            </w:pPr>
          </w:p>
          <w:p w:rsidR="00770853" w:rsidRPr="00307E14" w:rsidRDefault="00C11128" w:rsidP="00307E14">
            <w:pPr>
              <w:spacing w:line="276" w:lineRule="auto"/>
            </w:pPr>
            <w:r w:rsidRPr="00307E14">
              <w:t>1</w:t>
            </w:r>
            <w:ins w:id="138" w:author="Tooba Nisar" w:date="2025-07-23T00:41:00Z">
              <w:r w:rsidRPr="00307E14">
                <w:t>4</w:t>
              </w:r>
            </w:ins>
            <w:del w:id="139" w:author="Tooba Nisar" w:date="2025-07-23T00:41:00Z">
              <w:r w:rsidRPr="00307E14">
                <w:delText>1</w:delText>
              </w:r>
            </w:del>
            <w:r w:rsidRPr="00307E14">
              <w:t xml:space="preserve">. To correct the second error in the recursive_json_search.py script, you need to address the issue of using a global variable. In the previous step, the </w:t>
            </w:r>
            <w:r w:rsidRPr="00307E14">
              <w:rPr>
                <w:b/>
                <w:rPrChange w:id="140" w:author="Tooba Nisar" w:date="2025-07-23T00:28:00Z">
                  <w:rPr/>
                </w:rPrChange>
              </w:rPr>
              <w:t>ret_val</w:t>
            </w:r>
            <w:r w:rsidRPr="00307E14">
              <w:t xml:space="preserve"> list was moved outside the function to preserve values during recursion, but this unintentiona</w:t>
            </w:r>
            <w:r w:rsidRPr="00307E14">
              <w:t>lly made it a global variable, causing results to persist across multiple function calls. This is bad practice because global variables can introduce bugs and unexpected behavior in larger applications. To fix this, you should refactor the function by enca</w:t>
            </w:r>
            <w:r w:rsidRPr="00307E14">
              <w:t xml:space="preserve">psulating the recursive logic inside an inner function, which allows ret_val to remain local to the main function while still being shared during recursion. To implement this, first delete the old </w:t>
            </w:r>
            <w:r w:rsidRPr="00307E14">
              <w:rPr>
                <w:b/>
                <w:rPrChange w:id="141" w:author="Tooba Nisar" w:date="2025-07-23T00:28:00Z">
                  <w:rPr/>
                </w:rPrChange>
              </w:rPr>
              <w:t>json_search()</w:t>
            </w:r>
            <w:r w:rsidRPr="00307E14">
              <w:t xml:space="preserve"> function, then replace it with the new versio</w:t>
            </w:r>
            <w:r w:rsidRPr="00307E14">
              <w:t xml:space="preserve">n provided. This new function defines a local list </w:t>
            </w:r>
            <w:r w:rsidRPr="00307E14">
              <w:rPr>
                <w:b/>
                <w:rPrChange w:id="142" w:author="Tooba Nisar" w:date="2025-07-23T00:28:00Z">
                  <w:rPr/>
                </w:rPrChange>
              </w:rPr>
              <w:t>ret_val = []</w:t>
            </w:r>
            <w:r w:rsidRPr="00307E14">
              <w:t xml:space="preserve"> and a nested </w:t>
            </w:r>
            <w:r w:rsidRPr="00307E14">
              <w:rPr>
                <w:b/>
                <w:rPrChange w:id="143" w:author="Tooba Nisar" w:date="2025-07-23T00:28:00Z">
                  <w:rPr/>
                </w:rPrChange>
              </w:rPr>
              <w:t>inner_function()</w:t>
            </w:r>
            <w:r w:rsidRPr="00307E14">
              <w:t xml:space="preserve"> that performs the recursive search. The recursion is handled safely within the inner function, and ret_val is only accessible within the outer json_search() call.</w:t>
            </w:r>
            <w:r w:rsidRPr="00307E14">
              <w:t xml:space="preserve"> After defining the new function, you can test it by calling </w:t>
            </w:r>
            <w:r w:rsidRPr="00307E14">
              <w:rPr>
                <w:b/>
                <w:rPrChange w:id="144" w:author="Tooba Nisar" w:date="2025-07-23T00:28:00Z">
                  <w:rPr/>
                </w:rPrChange>
              </w:rPr>
              <w:t>print(json_search("issueSummary", data))</w:t>
            </w:r>
            <w:r w:rsidRPr="00307E14">
              <w:t xml:space="preserve"> to confirm it returns the expected result. This structure avoids global variables and follows good coding practices for recursion.</w:t>
            </w:r>
          </w:p>
          <w:p w:rsidR="00770853" w:rsidRPr="00307E14" w:rsidRDefault="00770853" w:rsidP="00307E14">
            <w:pPr>
              <w:spacing w:line="276" w:lineRule="auto"/>
            </w:pPr>
          </w:p>
          <w:tbl>
            <w:tblPr>
              <w:tblStyle w:val="a3"/>
              <w:tblW w:w="879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91"/>
            </w:tblGrid>
            <w:tr w:rsidR="00770853" w:rsidRPr="00307E14">
              <w:tc>
                <w:tcPr>
                  <w:tcW w:w="8791" w:type="dxa"/>
                </w:tcPr>
                <w:p w:rsidR="00770853" w:rsidRPr="00307E14" w:rsidRDefault="00C11128" w:rsidP="00307E14">
                  <w:pPr>
                    <w:spacing w:line="276" w:lineRule="auto"/>
                  </w:pPr>
                  <w:r w:rsidRPr="00307E14">
                    <w:t xml:space="preserve">from test_data import </w:t>
                  </w:r>
                  <w:r w:rsidRPr="00307E14">
                    <w:t>*</w:t>
                  </w:r>
                </w:p>
                <w:p w:rsidR="00770853" w:rsidRPr="00307E14" w:rsidRDefault="00C11128" w:rsidP="00307E14">
                  <w:pPr>
                    <w:spacing w:line="276" w:lineRule="auto"/>
                  </w:pPr>
                  <w:r w:rsidRPr="00307E14">
                    <w:t>def json_search(key,input_object):</w:t>
                  </w:r>
                </w:p>
                <w:p w:rsidR="00770853" w:rsidRPr="00307E14" w:rsidRDefault="00C11128" w:rsidP="00307E14">
                  <w:pPr>
                    <w:spacing w:line="276" w:lineRule="auto"/>
                  </w:pPr>
                  <w:r w:rsidRPr="00307E14">
                    <w:t>    """</w:t>
                  </w:r>
                </w:p>
                <w:p w:rsidR="00770853" w:rsidRPr="00307E14" w:rsidRDefault="00C11128" w:rsidP="00307E14">
                  <w:pPr>
                    <w:spacing w:line="276" w:lineRule="auto"/>
                  </w:pPr>
                  <w:r w:rsidRPr="00307E14">
                    <w:t>    Search a key from a JSON object, get nothing back if the key is not found</w:t>
                  </w:r>
                </w:p>
                <w:p w:rsidR="00770853" w:rsidRPr="00307E14" w:rsidRDefault="00C11128" w:rsidP="00307E14">
                  <w:pPr>
                    <w:spacing w:line="276" w:lineRule="auto"/>
                  </w:pPr>
                  <w:r w:rsidRPr="00307E14">
                    <w:t>    key: "keyword" to be searched, case sensitive</w:t>
                  </w:r>
                </w:p>
                <w:p w:rsidR="00770853" w:rsidRPr="00307E14" w:rsidRDefault="00C11128" w:rsidP="00307E14">
                  <w:pPr>
                    <w:spacing w:line="276" w:lineRule="auto"/>
                  </w:pPr>
                  <w:r w:rsidRPr="00307E14">
                    <w:t>    input_object: JSON object to be parsed, test_data.py in this case</w:t>
                  </w:r>
                </w:p>
                <w:p w:rsidR="00770853" w:rsidRPr="00307E14" w:rsidRDefault="00C11128" w:rsidP="00307E14">
                  <w:pPr>
                    <w:spacing w:line="276" w:lineRule="auto"/>
                  </w:pPr>
                  <w:r w:rsidRPr="00307E14">
                    <w:t>    inner_fun</w:t>
                  </w:r>
                  <w:r w:rsidRPr="00307E14">
                    <w:t>ction() is doing the recursive search</w:t>
                  </w:r>
                </w:p>
                <w:p w:rsidR="00770853" w:rsidRPr="00307E14" w:rsidRDefault="00C11128" w:rsidP="00307E14">
                  <w:pPr>
                    <w:spacing w:line="276" w:lineRule="auto"/>
                  </w:pPr>
                  <w:r w:rsidRPr="00307E14">
                    <w:t>    Return a list of key: value pair</w:t>
                  </w:r>
                </w:p>
                <w:p w:rsidR="00770853" w:rsidRPr="00307E14" w:rsidRDefault="00C11128" w:rsidP="00307E14">
                  <w:pPr>
                    <w:spacing w:line="276" w:lineRule="auto"/>
                  </w:pPr>
                  <w:r w:rsidRPr="00307E14">
                    <w:t>    """</w:t>
                  </w:r>
                </w:p>
                <w:p w:rsidR="00770853" w:rsidRPr="00307E14" w:rsidRDefault="00C11128" w:rsidP="00307E14">
                  <w:pPr>
                    <w:spacing w:line="276" w:lineRule="auto"/>
                  </w:pPr>
                  <w:r w:rsidRPr="00307E14">
                    <w:t>    ret_val=[]</w:t>
                  </w:r>
                </w:p>
                <w:p w:rsidR="00770853" w:rsidRPr="00307E14" w:rsidRDefault="00C11128" w:rsidP="00307E14">
                  <w:pPr>
                    <w:spacing w:line="276" w:lineRule="auto"/>
                  </w:pPr>
                  <w:r w:rsidRPr="00307E14">
                    <w:t>    def inner_function(key,input_object):</w:t>
                  </w:r>
                </w:p>
                <w:p w:rsidR="00770853" w:rsidRPr="00307E14" w:rsidRDefault="00C11128" w:rsidP="00307E14">
                  <w:pPr>
                    <w:spacing w:line="276" w:lineRule="auto"/>
                  </w:pPr>
                  <w:r w:rsidRPr="00307E14">
                    <w:t>        if isinstance(input_object, dict): # Iterate dictionary</w:t>
                  </w:r>
                </w:p>
                <w:p w:rsidR="00770853" w:rsidRPr="00307E14" w:rsidRDefault="00C11128" w:rsidP="00307E14">
                  <w:pPr>
                    <w:spacing w:line="276" w:lineRule="auto"/>
                  </w:pPr>
                  <w:r w:rsidRPr="00307E14">
                    <w:t>            for k, v in input_object.items(): # sear</w:t>
                  </w:r>
                  <w:r w:rsidRPr="00307E14">
                    <w:t>ching key in the dict</w:t>
                  </w:r>
                </w:p>
                <w:p w:rsidR="00770853" w:rsidRPr="00307E14" w:rsidRDefault="00C11128" w:rsidP="00307E14">
                  <w:pPr>
                    <w:spacing w:line="276" w:lineRule="auto"/>
                  </w:pPr>
                  <w:r w:rsidRPr="00307E14">
                    <w:t>                if k == key:</w:t>
                  </w:r>
                </w:p>
                <w:p w:rsidR="00770853" w:rsidRPr="00307E14" w:rsidRDefault="00C11128" w:rsidP="00307E14">
                  <w:pPr>
                    <w:spacing w:line="276" w:lineRule="auto"/>
                  </w:pPr>
                  <w:r w:rsidRPr="00307E14">
                    <w:t>                    temp={k:v}</w:t>
                  </w:r>
                </w:p>
                <w:p w:rsidR="00770853" w:rsidRPr="00307E14" w:rsidRDefault="00C11128" w:rsidP="00307E14">
                  <w:pPr>
                    <w:spacing w:line="276" w:lineRule="auto"/>
                  </w:pPr>
                  <w:r w:rsidRPr="00307E14">
                    <w:t>                    ret_val.append(temp)</w:t>
                  </w:r>
                </w:p>
                <w:p w:rsidR="00770853" w:rsidRPr="00307E14" w:rsidRDefault="00C11128" w:rsidP="00307E14">
                  <w:pPr>
                    <w:spacing w:line="276" w:lineRule="auto"/>
                  </w:pPr>
                  <w:r w:rsidRPr="00307E14">
                    <w:t>                if isinstance(v, dict): # the value is another dict so repeat</w:t>
                  </w:r>
                </w:p>
                <w:p w:rsidR="00770853" w:rsidRPr="00307E14" w:rsidRDefault="00C11128" w:rsidP="00307E14">
                  <w:pPr>
                    <w:spacing w:line="276" w:lineRule="auto"/>
                  </w:pPr>
                  <w:r w:rsidRPr="00307E14">
                    <w:t>                    inner_function(key,v)</w:t>
                  </w:r>
                </w:p>
                <w:p w:rsidR="00770853" w:rsidRPr="00307E14" w:rsidRDefault="00C11128" w:rsidP="00307E14">
                  <w:pPr>
                    <w:spacing w:line="276" w:lineRule="auto"/>
                  </w:pPr>
                  <w:r w:rsidRPr="00307E14">
                    <w:t>             </w:t>
                  </w:r>
                  <w:r w:rsidRPr="00307E14">
                    <w:t>   elif isinstance(v, list):</w:t>
                  </w:r>
                </w:p>
                <w:p w:rsidR="00770853" w:rsidRPr="00307E14" w:rsidRDefault="00C11128" w:rsidP="00307E14">
                  <w:pPr>
                    <w:spacing w:line="276" w:lineRule="auto"/>
                  </w:pPr>
                  <w:r w:rsidRPr="00307E14">
                    <w:t>                    for item in v:</w:t>
                  </w:r>
                </w:p>
                <w:p w:rsidR="00770853" w:rsidRPr="00307E14" w:rsidRDefault="00C11128" w:rsidP="00307E14">
                  <w:pPr>
                    <w:spacing w:line="276" w:lineRule="auto"/>
                  </w:pPr>
                  <w:r w:rsidRPr="00307E14">
                    <w:t>                        if not isinstance(item, (str,int)): # if dict or list repeat</w:t>
                  </w:r>
                </w:p>
                <w:p w:rsidR="00770853" w:rsidRPr="00307E14" w:rsidRDefault="00C11128" w:rsidP="00307E14">
                  <w:pPr>
                    <w:spacing w:line="276" w:lineRule="auto"/>
                  </w:pPr>
                  <w:r w:rsidRPr="00307E14">
                    <w:t>                            inner_function(key,item)</w:t>
                  </w:r>
                </w:p>
                <w:p w:rsidR="00770853" w:rsidRPr="00307E14" w:rsidRDefault="00C11128" w:rsidP="00307E14">
                  <w:pPr>
                    <w:spacing w:line="276" w:lineRule="auto"/>
                  </w:pPr>
                  <w:r w:rsidRPr="00307E14">
                    <w:t>        else: # Iterate a list because some APIs return JSON object in a list</w:t>
                  </w:r>
                </w:p>
                <w:p w:rsidR="00770853" w:rsidRPr="00307E14" w:rsidRDefault="00C11128" w:rsidP="00307E14">
                  <w:pPr>
                    <w:spacing w:line="276" w:lineRule="auto"/>
                  </w:pPr>
                  <w:r w:rsidRPr="00307E14">
                    <w:t>            for val in input_object:</w:t>
                  </w:r>
                </w:p>
                <w:p w:rsidR="00770853" w:rsidRPr="00307E14" w:rsidRDefault="00C11128" w:rsidP="00307E14">
                  <w:pPr>
                    <w:spacing w:line="276" w:lineRule="auto"/>
                  </w:pPr>
                  <w:r w:rsidRPr="00307E14">
                    <w:t>                if not isinstance(val, (str,int)):</w:t>
                  </w:r>
                </w:p>
                <w:p w:rsidR="00770853" w:rsidRPr="00307E14" w:rsidRDefault="00C11128" w:rsidP="00307E14">
                  <w:pPr>
                    <w:spacing w:line="276" w:lineRule="auto"/>
                  </w:pPr>
                  <w:r w:rsidRPr="00307E14">
                    <w:t>                    inner_function(key,val)</w:t>
                  </w:r>
                </w:p>
                <w:p w:rsidR="00770853" w:rsidRPr="00307E14" w:rsidRDefault="00C11128" w:rsidP="00307E14">
                  <w:pPr>
                    <w:spacing w:line="276" w:lineRule="auto"/>
                  </w:pPr>
                  <w:r w:rsidRPr="00307E14">
                    <w:lastRenderedPageBreak/>
                    <w:t>    inner_function(key,input_object)</w:t>
                  </w:r>
                </w:p>
                <w:p w:rsidR="00770853" w:rsidRPr="00307E14" w:rsidRDefault="00C11128" w:rsidP="00307E14">
                  <w:pPr>
                    <w:spacing w:line="276" w:lineRule="auto"/>
                  </w:pPr>
                  <w:r w:rsidRPr="00307E14">
                    <w:t>    retur</w:t>
                  </w:r>
                  <w:r w:rsidRPr="00307E14">
                    <w:t>n ret_val</w:t>
                  </w:r>
                </w:p>
                <w:p w:rsidR="00770853" w:rsidRPr="00307E14" w:rsidRDefault="00C11128" w:rsidP="00307E14">
                  <w:pPr>
                    <w:spacing w:line="276" w:lineRule="auto"/>
                  </w:pPr>
                  <w:r w:rsidRPr="00307E14">
                    <w:t>print(json_search("issueSummary",data))</w:t>
                  </w:r>
                </w:p>
                <w:p w:rsidR="00770853" w:rsidRPr="00307E14" w:rsidRDefault="00770853" w:rsidP="00307E14">
                  <w:pPr>
                    <w:spacing w:line="276" w:lineRule="auto"/>
                  </w:pPr>
                </w:p>
              </w:tc>
            </w:tr>
          </w:tbl>
          <w:p w:rsidR="00770853" w:rsidRPr="00307E14" w:rsidRDefault="00C11128" w:rsidP="00307E14">
            <w:pPr>
              <w:spacing w:line="276" w:lineRule="auto"/>
              <w:jc w:val="center"/>
              <w:rPr>
                <w:del w:id="145" w:author="Tooba Nisar" w:date="2025-07-23T00:28:00Z"/>
              </w:rPr>
            </w:pPr>
            <w:r w:rsidRPr="00307E14">
              <w:rPr>
                <w:noProof/>
                <w:lang w:val="en-US"/>
              </w:rPr>
              <w:lastRenderedPageBreak/>
              <w:drawing>
                <wp:inline distT="0" distB="0" distL="0" distR="0">
                  <wp:extent cx="5235841" cy="3389637"/>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235841" cy="3389637"/>
                          </a:xfrm>
                          <a:prstGeom prst="rect">
                            <a:avLst/>
                          </a:prstGeom>
                          <a:ln/>
                        </pic:spPr>
                      </pic:pic>
                    </a:graphicData>
                  </a:graphic>
                </wp:inline>
              </w:drawing>
            </w:r>
          </w:p>
          <w:p w:rsidR="00770853" w:rsidRPr="00307E14" w:rsidRDefault="00770853" w:rsidP="00307E14">
            <w:pPr>
              <w:spacing w:line="276" w:lineRule="auto"/>
              <w:jc w:val="center"/>
            </w:pPr>
          </w:p>
          <w:p w:rsidR="00770853" w:rsidRPr="00307E14" w:rsidRDefault="00C11128" w:rsidP="00307E14">
            <w:pPr>
              <w:spacing w:line="276" w:lineRule="auto"/>
            </w:pPr>
            <w:r w:rsidRPr="00307E14">
              <w:t>1</w:t>
            </w:r>
            <w:ins w:id="146" w:author="Tooba Nisar" w:date="2025-07-23T00:41:00Z">
              <w:r w:rsidRPr="00307E14">
                <w:t>5</w:t>
              </w:r>
            </w:ins>
            <w:del w:id="147" w:author="Tooba Nisar" w:date="2025-07-23T00:41:00Z">
              <w:r w:rsidRPr="00307E14">
                <w:delText>2</w:delText>
              </w:r>
            </w:del>
            <w:r w:rsidRPr="00307E14">
              <w:t>. After saving the updated recursive_json_search.py file with the corrected json_search() function that avoids using global variables, you can run the unit tests using Python’s unittest test discove</w:t>
            </w:r>
            <w:r w:rsidRPr="00307E14">
              <w:t xml:space="preserve">ry feature. To do this, open your terminal, navigate to the </w:t>
            </w:r>
            <w:r w:rsidRPr="00307E14">
              <w:rPr>
                <w:b/>
                <w:rPrChange w:id="148" w:author="Tooba Nisar" w:date="2025-07-23T00:29:00Z">
                  <w:rPr/>
                </w:rPrChange>
              </w:rPr>
              <w:t>~/labs/devnet-src/unittest</w:t>
            </w:r>
            <w:r w:rsidRPr="00307E14">
              <w:t xml:space="preserve">/ directory, and run the command </w:t>
            </w:r>
            <w:r w:rsidRPr="00307E14">
              <w:rPr>
                <w:b/>
                <w:rPrChange w:id="149" w:author="Tooba Nisar" w:date="2025-07-23T00:30:00Z">
                  <w:rPr/>
                </w:rPrChange>
              </w:rPr>
              <w:t>python3 -m unittest</w:t>
            </w:r>
            <w:r w:rsidRPr="00307E14">
              <w:t>. There</w:t>
            </w:r>
            <w:ins w:id="150" w:author="Tooba Nisar" w:date="2025-07-23T00:30:00Z">
              <w:r w:rsidRPr="00307E14">
                <w:t xml:space="preserve"> i</w:t>
              </w:r>
            </w:ins>
            <w:del w:id="151" w:author="Tooba Nisar" w:date="2025-07-23T00:30:00Z">
              <w:r w:rsidRPr="00307E14">
                <w:delText>'</w:delText>
              </w:r>
            </w:del>
            <w:r w:rsidRPr="00307E14">
              <w:t>s no need to specify the test file name because unittest automatically detects and runs all test files in the directory that start with test. If everything is set up correctly, you should see output indicating that all tests have passed, typically shown as</w:t>
            </w:r>
            <w:r w:rsidRPr="00307E14">
              <w:t xml:space="preserve"> three dots (...) followed by a message like </w:t>
            </w:r>
            <w:r w:rsidRPr="00307E14">
              <w:rPr>
                <w:b/>
                <w:rPrChange w:id="152" w:author="Tooba Nisar" w:date="2025-07-23T00:30:00Z">
                  <w:rPr/>
                </w:rPrChange>
              </w:rPr>
              <w:t>“Ran 3 tests in 0.001s”</w:t>
            </w:r>
            <w:r w:rsidRPr="00307E14">
              <w:t xml:space="preserve"> and “</w:t>
            </w:r>
            <w:r w:rsidRPr="00307E14">
              <w:rPr>
                <w:b/>
                <w:rPrChange w:id="153" w:author="Tooba Nisar" w:date="2025-07-23T00:30:00Z">
                  <w:rPr/>
                </w:rPrChange>
              </w:rPr>
              <w:t>OK</w:t>
            </w:r>
            <w:r w:rsidRPr="00307E14">
              <w:t xml:space="preserve">.” This confirms that the function now behaves as expected and successfully returns the correct value for the "issueSummary" key. Since the </w:t>
            </w:r>
            <w:r w:rsidRPr="00307E14">
              <w:rPr>
                <w:b/>
                <w:rPrChange w:id="154" w:author="Tooba Nisar" w:date="2025-07-23T00:30:00Z">
                  <w:rPr/>
                </w:rPrChange>
              </w:rPr>
              <w:t>print()</w:t>
            </w:r>
            <w:r w:rsidRPr="00307E14">
              <w:t xml:space="preserve"> function in recursive_json_searc</w:t>
            </w:r>
            <w:r w:rsidRPr="00307E14">
              <w:t>h.py was used only for debugging and is not necessary for unit testing, you can now safely remove or comment it out to keep your output clean and professional during future test runs.</w:t>
            </w:r>
          </w:p>
          <w:p w:rsidR="00770853" w:rsidRPr="00307E14" w:rsidRDefault="00C11128" w:rsidP="00307E14">
            <w:pPr>
              <w:spacing w:line="276" w:lineRule="auto"/>
              <w:jc w:val="center"/>
              <w:rPr>
                <w:del w:id="155" w:author="Tooba Nisar" w:date="2025-07-23T00:38:00Z"/>
              </w:rPr>
            </w:pPr>
            <w:r w:rsidRPr="00307E14">
              <w:rPr>
                <w:noProof/>
                <w:lang w:val="en-US"/>
              </w:rPr>
              <w:drawing>
                <wp:inline distT="0" distB="0" distL="0" distR="0">
                  <wp:extent cx="5316011" cy="876874"/>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316011" cy="876874"/>
                          </a:xfrm>
                          <a:prstGeom prst="rect">
                            <a:avLst/>
                          </a:prstGeom>
                          <a:ln/>
                        </pic:spPr>
                      </pic:pic>
                    </a:graphicData>
                  </a:graphic>
                </wp:inline>
              </w:drawing>
            </w:r>
          </w:p>
          <w:p w:rsidR="00770853" w:rsidRPr="00307E14" w:rsidRDefault="00770853" w:rsidP="00307E14">
            <w:pPr>
              <w:spacing w:line="276" w:lineRule="auto"/>
              <w:jc w:val="left"/>
              <w:rPr>
                <w:del w:id="156" w:author="Tooba Nisar" w:date="2025-07-23T00:38:00Z"/>
              </w:rPr>
            </w:pPr>
          </w:p>
          <w:p w:rsidR="00770853" w:rsidRPr="00307E14" w:rsidRDefault="00770853" w:rsidP="00307E14">
            <w:pPr>
              <w:spacing w:line="276" w:lineRule="auto"/>
              <w:jc w:val="center"/>
            </w:pPr>
          </w:p>
        </w:tc>
      </w:tr>
    </w:tbl>
    <w:p w:rsidR="00770853" w:rsidRPr="00307E14" w:rsidRDefault="00770853" w:rsidP="00307E14">
      <w:pPr>
        <w:rPr>
          <w:sz w:val="20"/>
          <w:szCs w:val="20"/>
        </w:rPr>
      </w:pPr>
    </w:p>
    <w:p w:rsidR="00770853" w:rsidRPr="00307E14" w:rsidRDefault="00770853" w:rsidP="00307E14">
      <w:pPr>
        <w:rPr>
          <w:sz w:val="20"/>
          <w:szCs w:val="20"/>
        </w:rPr>
      </w:pPr>
      <w:bookmarkStart w:id="157" w:name="_GoBack"/>
      <w:bookmarkEnd w:id="157"/>
    </w:p>
    <w:sectPr w:rsidR="00770853" w:rsidRPr="00307E14">
      <w:headerReference w:type="default" r:id="rId21"/>
      <w:pgSz w:w="11907" w:h="16839"/>
      <w:pgMar w:top="1440" w:right="1440" w:bottom="1440" w:left="1440" w:header="720" w:footer="88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128" w:rsidRDefault="00C11128">
      <w:pPr>
        <w:spacing w:after="0" w:line="240" w:lineRule="auto"/>
      </w:pPr>
      <w:r>
        <w:separator/>
      </w:r>
    </w:p>
  </w:endnote>
  <w:endnote w:type="continuationSeparator" w:id="0">
    <w:p w:rsidR="00C11128" w:rsidRDefault="00C11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128" w:rsidRDefault="00C11128">
      <w:pPr>
        <w:spacing w:after="0" w:line="240" w:lineRule="auto"/>
      </w:pPr>
      <w:r>
        <w:separator/>
      </w:r>
    </w:p>
  </w:footnote>
  <w:footnote w:type="continuationSeparator" w:id="0">
    <w:p w:rsidR="00C11128" w:rsidRDefault="00C11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853" w:rsidRDefault="00C11128">
    <w:pPr>
      <w:pBdr>
        <w:top w:val="nil"/>
        <w:left w:val="nil"/>
        <w:bottom w:val="nil"/>
        <w:right w:val="nil"/>
        <w:between w:val="nil"/>
      </w:pBdr>
      <w:tabs>
        <w:tab w:val="center" w:pos="4513"/>
        <w:tab w:val="right" w:pos="9026"/>
        <w:tab w:val="right" w:pos="9360"/>
      </w:tabs>
      <w:spacing w:after="0"/>
      <w:jc w:val="left"/>
      <w:rPr>
        <w:color w:val="000000"/>
      </w:rPr>
    </w:pPr>
    <w:r>
      <w:rPr>
        <w:color w:val="000000"/>
      </w:rPr>
      <w:t>Document</w:t>
    </w:r>
    <w:r>
      <w:rPr>
        <w:noProof/>
        <w:lang w:val="en-US"/>
      </w:rPr>
      <w:drawing>
        <wp:anchor distT="0" distB="0" distL="114300" distR="114300" simplePos="0" relativeHeight="251658240" behindDoc="0" locked="0" layoutInCell="1" hidden="0" allowOverlap="1">
          <wp:simplePos x="0" y="0"/>
          <wp:positionH relativeFrom="column">
            <wp:posOffset>4229100</wp:posOffset>
          </wp:positionH>
          <wp:positionV relativeFrom="paragraph">
            <wp:posOffset>-123824</wp:posOffset>
          </wp:positionV>
          <wp:extent cx="1685925" cy="495300"/>
          <wp:effectExtent l="0" t="0" r="0" b="0"/>
          <wp:wrapSquare wrapText="bothSides" distT="0" distB="0" distL="114300" distR="114300"/>
          <wp:docPr id="1" name="image1.png" descr="E:\IPS logos\IPS Logo Sets\Logo-Update-1.png"/>
          <wp:cNvGraphicFramePr/>
          <a:graphic xmlns:a="http://schemas.openxmlformats.org/drawingml/2006/main">
            <a:graphicData uri="http://schemas.openxmlformats.org/drawingml/2006/picture">
              <pic:pic xmlns:pic="http://schemas.openxmlformats.org/drawingml/2006/picture">
                <pic:nvPicPr>
                  <pic:cNvPr id="0" name="image1.png" descr="E:\IPS logos\IPS Logo Sets\Logo-Update-1.png"/>
                  <pic:cNvPicPr preferRelativeResize="0"/>
                </pic:nvPicPr>
                <pic:blipFill>
                  <a:blip r:embed="rId1"/>
                  <a:srcRect/>
                  <a:stretch>
                    <a:fillRect/>
                  </a:stretch>
                </pic:blipFill>
                <pic:spPr>
                  <a:xfrm>
                    <a:off x="0" y="0"/>
                    <a:ext cx="1685925" cy="4953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FB595C"/>
    <w:multiLevelType w:val="multilevel"/>
    <w:tmpl w:val="AAD2C39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53"/>
    <w:rsid w:val="00307E14"/>
    <w:rsid w:val="00770853"/>
    <w:rsid w:val="00C111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D9163B-B36D-470B-ADDB-8FEC7E21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Constantia" w:hAnsi="Constantia" w:cs="Constantia"/>
        <w:sz w:val="24"/>
        <w:szCs w:val="24"/>
        <w:lang w:val="en"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240"/>
      <w:jc w:val="left"/>
      <w:outlineLvl w:val="0"/>
    </w:pPr>
    <w:rPr>
      <w:b/>
      <w:sz w:val="32"/>
      <w:szCs w:val="32"/>
    </w:rPr>
  </w:style>
  <w:style w:type="paragraph" w:styleId="Heading2">
    <w:name w:val="heading 2"/>
    <w:basedOn w:val="Normal"/>
    <w:next w:val="Normal"/>
    <w:pPr>
      <w:keepNext/>
      <w:keepLines/>
      <w:shd w:val="clear" w:color="auto" w:fill="FFFFFF"/>
      <w:spacing w:before="480" w:after="180"/>
      <w:outlineLvl w:val="1"/>
    </w:pPr>
    <w:rPr>
      <w:b/>
      <w:color w:val="171717"/>
      <w:sz w:val="28"/>
      <w:szCs w:val="28"/>
    </w:rPr>
  </w:style>
  <w:style w:type="paragraph" w:styleId="Heading3">
    <w:name w:val="heading 3"/>
    <w:basedOn w:val="Normal"/>
    <w:next w:val="Normal"/>
    <w:pPr>
      <w:shd w:val="clear" w:color="auto" w:fill="FFFFFF"/>
      <w:tabs>
        <w:tab w:val="left" w:pos="960"/>
        <w:tab w:val="right" w:pos="9010"/>
      </w:tabs>
      <w:spacing w:before="120"/>
      <w:outlineLvl w:val="2"/>
    </w:pPr>
    <w:rPr>
      <w:b/>
      <w:u w:val="single"/>
    </w:rPr>
  </w:style>
  <w:style w:type="paragraph" w:styleId="Heading4">
    <w:name w:val="heading 4"/>
    <w:basedOn w:val="Normal"/>
    <w:next w:val="Normal"/>
    <w:pPr>
      <w:keepNext/>
      <w:keepLines/>
      <w:spacing w:before="120"/>
      <w:outlineLvl w:val="3"/>
    </w:pPr>
    <w:rPr>
      <w:b/>
      <w:i/>
    </w:rPr>
  </w:style>
  <w:style w:type="paragraph" w:styleId="Heading5">
    <w:name w:val="heading 5"/>
    <w:basedOn w:val="Normal"/>
    <w:next w:val="Normal"/>
    <w:pPr>
      <w:keepNext/>
      <w:keepLines/>
      <w:spacing w:before="120"/>
      <w:outlineLvl w:val="4"/>
    </w:pPr>
    <w:rPr>
      <w:rFonts w:ascii="Calibri" w:eastAsia="Calibri" w:hAnsi="Calibri" w:cs="Calibri"/>
      <w:b/>
      <w:i/>
    </w:rPr>
  </w:style>
  <w:style w:type="paragraph" w:styleId="Heading6">
    <w:name w:val="heading 6"/>
    <w:basedOn w:val="Normal"/>
    <w:next w:val="Normal"/>
    <w:pPr>
      <w:keepNext/>
      <w:keepLines/>
      <w:spacing w:before="40" w:after="0"/>
      <w:outlineLvl w:val="5"/>
    </w:pPr>
    <w:rPr>
      <w:rFonts w:ascii="Calibri" w:eastAsia="Calibri" w:hAnsi="Calibri" w:cs="Calibri"/>
      <w:i/>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spacing w:line="240" w:lineRule="auto"/>
      <w:jc w:val="center"/>
    </w:pPr>
    <w:rPr>
      <w:b/>
      <w:color w:val="000000"/>
      <w:sz w:val="44"/>
      <w:szCs w:val="44"/>
    </w:rPr>
  </w:style>
  <w:style w:type="paragraph" w:styleId="Subtitle">
    <w:name w:val="Subtitle"/>
    <w:basedOn w:val="Normal"/>
    <w:next w:val="Normal"/>
    <w:pPr>
      <w:spacing w:after="160"/>
    </w:pPr>
    <w:rPr>
      <w:rFonts w:ascii="Calibri" w:eastAsia="Calibri" w:hAnsi="Calibri" w:cs="Calibri"/>
      <w:color w:val="5A5A5A"/>
      <w:sz w:val="22"/>
      <w:szCs w:val="22"/>
    </w:rPr>
  </w:style>
  <w:style w:type="table" w:customStyle="1" w:styleId="a">
    <w:basedOn w:val="TableNormal0"/>
    <w:pPr>
      <w:spacing w:after="0" w:line="240" w:lineRule="auto"/>
    </w:pPr>
    <w:rPr>
      <w:sz w:val="20"/>
      <w:szCs w:val="20"/>
    </w:r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rPr>
      <w:sz w:val="20"/>
      <w:szCs w:val="20"/>
    </w:rPr>
    <w:tblPr>
      <w:tblStyleRowBandSize w:val="1"/>
      <w:tblStyleColBandSize w:val="1"/>
      <w:tblCellMar>
        <w:top w:w="0" w:type="dxa"/>
        <w:left w:w="108" w:type="dxa"/>
        <w:bottom w:w="0" w:type="dxa"/>
        <w:right w:w="108" w:type="dxa"/>
      </w:tblCellMar>
    </w:tblPr>
  </w:style>
  <w:style w:type="table" w:customStyle="1" w:styleId="a1">
    <w:basedOn w:val="TableNormal0"/>
    <w:pPr>
      <w:spacing w:after="0" w:line="240" w:lineRule="auto"/>
    </w:pPr>
    <w:rPr>
      <w:sz w:val="20"/>
      <w:szCs w:val="20"/>
    </w:rPr>
    <w:tblPr>
      <w:tblStyleRowBandSize w:val="1"/>
      <w:tblStyleColBandSize w:val="1"/>
      <w:tblCellMar>
        <w:top w:w="0" w:type="dxa"/>
        <w:left w:w="108" w:type="dxa"/>
        <w:bottom w:w="0" w:type="dxa"/>
        <w:right w:w="108" w:type="dxa"/>
      </w:tblCellMar>
    </w:tblPr>
  </w:style>
  <w:style w:type="table" w:customStyle="1" w:styleId="a2">
    <w:basedOn w:val="TableNormal0"/>
    <w:pPr>
      <w:spacing w:after="0" w:line="240" w:lineRule="auto"/>
    </w:pPr>
    <w:rPr>
      <w:sz w:val="20"/>
      <w:szCs w:val="20"/>
    </w:rPr>
    <w:tblPr>
      <w:tblStyleRowBandSize w:val="1"/>
      <w:tblStyleColBandSize w:val="1"/>
      <w:tblCellMar>
        <w:top w:w="0" w:type="dxa"/>
        <w:left w:w="108" w:type="dxa"/>
        <w:bottom w:w="0" w:type="dxa"/>
        <w:right w:w="108" w:type="dxa"/>
      </w:tblCellMar>
    </w:tblPr>
  </w:style>
  <w:style w:type="table" w:customStyle="1" w:styleId="a3">
    <w:basedOn w:val="TableNormal0"/>
    <w:pPr>
      <w:spacing w:after="0" w:line="240" w:lineRule="auto"/>
    </w:pPr>
    <w:rPr>
      <w:sz w:val="20"/>
      <w:szCs w:val="20"/>
    </w:rPr>
    <w:tblPr>
      <w:tblStyleRowBandSize w:val="1"/>
      <w:tblStyleColBandSize w:val="1"/>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07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E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2628</Words>
  <Characters>14983</Characters>
  <Application>Microsoft Office Word</Application>
  <DocSecurity>0</DocSecurity>
  <Lines>124</Lines>
  <Paragraphs>35</Paragraphs>
  <ScaleCrop>false</ScaleCrop>
  <Company/>
  <LinksUpToDate>false</LinksUpToDate>
  <CharactersWithSpaces>17576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2025-08-02T09:26:00Z</dcterms:created>
  <dcterms:modified xsi:type="dcterms:W3CDTF">2025-08-02T09:27:00Z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9ec624e1-211b-4235-91bc-a4d28825e608</vt:lpwstr>
  </property>
</Properties>
</file>